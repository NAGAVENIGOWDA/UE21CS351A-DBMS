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3A2E3" w14:textId="77777777" w:rsidR="008008EB" w:rsidRDefault="008008EB">
      <w:pPr>
        <w:jc w:val="center"/>
        <w:rPr>
          <w:rFonts w:asciiTheme="majorHAnsi" w:hAnsiTheme="majorHAnsi" w:cstheme="majorHAnsi"/>
          <w:b/>
          <w:bCs/>
          <w:sz w:val="36"/>
          <w:szCs w:val="36"/>
        </w:rPr>
      </w:pPr>
    </w:p>
    <w:p w14:paraId="6D03A2E4" w14:textId="77777777" w:rsidR="008008EB" w:rsidRDefault="008008EB">
      <w:pPr>
        <w:jc w:val="center"/>
        <w:rPr>
          <w:rFonts w:asciiTheme="majorHAnsi" w:hAnsiTheme="majorHAnsi" w:cstheme="majorHAnsi"/>
          <w:b/>
          <w:bCs/>
          <w:sz w:val="36"/>
          <w:szCs w:val="36"/>
        </w:rPr>
      </w:pPr>
    </w:p>
    <w:p w14:paraId="6D03A2E5" w14:textId="77777777" w:rsidR="008008EB" w:rsidRDefault="00ED1454">
      <w:pPr>
        <w:jc w:val="center"/>
        <w:rPr>
          <w:rFonts w:asciiTheme="majorHAnsi" w:hAnsiTheme="majorHAnsi" w:cstheme="majorHAnsi"/>
          <w:b/>
          <w:bCs/>
          <w:sz w:val="44"/>
          <w:szCs w:val="44"/>
        </w:rPr>
      </w:pPr>
      <w:r>
        <w:rPr>
          <w:rFonts w:asciiTheme="majorHAnsi" w:hAnsiTheme="majorHAnsi" w:cstheme="majorHAnsi"/>
          <w:b/>
          <w:bCs/>
          <w:sz w:val="36"/>
          <w:szCs w:val="36"/>
        </w:rPr>
        <w:t>UE21CS351A: Database Management System</w:t>
      </w:r>
    </w:p>
    <w:p w14:paraId="6D03A2E6" w14:textId="77777777" w:rsidR="008008EB" w:rsidRDefault="008008EB">
      <w:pPr>
        <w:jc w:val="center"/>
        <w:rPr>
          <w:rFonts w:asciiTheme="majorHAnsi" w:hAnsiTheme="majorHAnsi" w:cstheme="majorHAnsi"/>
          <w:b/>
          <w:bCs/>
          <w:sz w:val="26"/>
          <w:szCs w:val="26"/>
        </w:rPr>
      </w:pPr>
    </w:p>
    <w:p w14:paraId="6D03A2E7" w14:textId="77777777" w:rsidR="008008EB" w:rsidRDefault="008008EB">
      <w:pPr>
        <w:jc w:val="center"/>
        <w:rPr>
          <w:rFonts w:asciiTheme="majorHAnsi" w:hAnsiTheme="majorHAnsi" w:cstheme="majorHAnsi"/>
          <w:b/>
          <w:sz w:val="32"/>
          <w:szCs w:val="32"/>
        </w:rPr>
      </w:pPr>
    </w:p>
    <w:p w14:paraId="6D03A2E8" w14:textId="77777777" w:rsidR="008008EB" w:rsidRPr="00000B48" w:rsidRDefault="008008EB">
      <w:pPr>
        <w:jc w:val="center"/>
        <w:rPr>
          <w:rFonts w:asciiTheme="majorHAnsi" w:hAnsiTheme="majorHAnsi" w:cstheme="majorHAnsi"/>
          <w:b/>
          <w:color w:val="FF0000"/>
          <w:sz w:val="32"/>
          <w:szCs w:val="32"/>
        </w:rPr>
      </w:pPr>
    </w:p>
    <w:p w14:paraId="6D03A2E9" w14:textId="77777777" w:rsidR="008008EB" w:rsidRDefault="008008EB">
      <w:pPr>
        <w:jc w:val="center"/>
        <w:rPr>
          <w:rFonts w:asciiTheme="majorHAnsi" w:hAnsiTheme="majorHAnsi" w:cstheme="majorHAnsi"/>
          <w:b/>
          <w:sz w:val="32"/>
          <w:szCs w:val="32"/>
        </w:rPr>
      </w:pPr>
    </w:p>
    <w:p w14:paraId="6D03A2EA" w14:textId="77777777" w:rsidR="008008EB" w:rsidRDefault="00ED1454">
      <w:pPr>
        <w:ind w:firstLineChars="350" w:firstLine="1405"/>
        <w:jc w:val="both"/>
        <w:rPr>
          <w:rFonts w:asciiTheme="majorHAnsi" w:hAnsiTheme="majorHAnsi" w:cstheme="majorHAnsi"/>
          <w:b/>
          <w:sz w:val="40"/>
          <w:szCs w:val="40"/>
          <w:lang w:val="en-US"/>
        </w:rPr>
      </w:pPr>
      <w:r>
        <w:rPr>
          <w:rFonts w:asciiTheme="majorHAnsi" w:hAnsiTheme="majorHAnsi" w:cstheme="majorHAnsi"/>
          <w:b/>
          <w:sz w:val="40"/>
          <w:szCs w:val="40"/>
        </w:rPr>
        <w:t>USER REQUIREMENT SPECIFICATION</w:t>
      </w:r>
      <w:r>
        <w:rPr>
          <w:rFonts w:asciiTheme="majorHAnsi" w:hAnsiTheme="majorHAnsi" w:cstheme="majorHAnsi"/>
          <w:b/>
          <w:sz w:val="40"/>
          <w:szCs w:val="40"/>
          <w:lang w:val="en-US"/>
        </w:rPr>
        <w:t xml:space="preserve"> OF</w:t>
      </w:r>
    </w:p>
    <w:p w14:paraId="6D03A2EB" w14:textId="77777777" w:rsidR="008008EB" w:rsidRPr="00250453" w:rsidRDefault="008008EB">
      <w:pPr>
        <w:jc w:val="center"/>
        <w:rPr>
          <w:rFonts w:asciiTheme="majorHAnsi" w:hAnsiTheme="majorHAnsi" w:cstheme="majorHAnsi"/>
          <w:b/>
          <w:color w:val="C00000"/>
          <w:sz w:val="40"/>
          <w:szCs w:val="40"/>
          <w:lang w:val="en-US"/>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6200000" w14:scaled="0"/>
            </w14:gradFill>
          </w14:textFill>
        </w:rPr>
      </w:pPr>
    </w:p>
    <w:p w14:paraId="6D03A2EC" w14:textId="77777777" w:rsidR="008008EB" w:rsidRPr="00000B48" w:rsidRDefault="00ED1454">
      <w:pPr>
        <w:pStyle w:val="Title"/>
        <w:jc w:val="center"/>
        <w:rPr>
          <w:b/>
          <w:bCs/>
          <w:color w:val="FF0000"/>
          <w:lang w:val="en-US"/>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sidRPr="00000B48">
        <w:rPr>
          <w:b/>
          <w:bCs/>
          <w:color w:val="FF0000"/>
          <w:lang w:val="en-US"/>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BLOOD BANK MANAGEMENT SYSTEM</w:t>
      </w:r>
    </w:p>
    <w:p w14:paraId="6D03A2ED" w14:textId="77777777" w:rsidR="008008EB" w:rsidRPr="00000B48" w:rsidRDefault="008008EB">
      <w:pPr>
        <w:rPr>
          <w:b/>
          <w:bCs/>
          <w:color w:val="C00000"/>
          <w:lang w:val="en-US"/>
        </w:rPr>
      </w:pPr>
    </w:p>
    <w:p w14:paraId="6D03A2EE" w14:textId="77777777" w:rsidR="008008EB" w:rsidRDefault="008008EB">
      <w:pPr>
        <w:rPr>
          <w:b/>
          <w:bCs/>
          <w:color w:val="0000FF"/>
          <w:lang w:val="en-US"/>
          <w14:textFill>
            <w14:gradFill>
              <w14:gsLst>
                <w14:gs w14:pos="0">
                  <w14:srgbClr w14:val="FE4444"/>
                </w14:gs>
                <w14:gs w14:pos="100000">
                  <w14:srgbClr w14:val="832B2B"/>
                </w14:gs>
              </w14:gsLst>
              <w14:lin w14:ang="0" w14:scaled="0"/>
            </w14:gradFill>
          </w14:textFill>
        </w:rPr>
      </w:pPr>
    </w:p>
    <w:p w14:paraId="6D03A2EF" w14:textId="77777777" w:rsidR="008008EB" w:rsidRDefault="008008EB">
      <w:pPr>
        <w:rPr>
          <w:b/>
          <w:bCs/>
          <w:color w:val="0000FF"/>
          <w:lang w:val="en-US"/>
          <w14:textFill>
            <w14:gradFill>
              <w14:gsLst>
                <w14:gs w14:pos="0">
                  <w14:srgbClr w14:val="FE4444"/>
                </w14:gs>
                <w14:gs w14:pos="100000">
                  <w14:srgbClr w14:val="832B2B"/>
                </w14:gs>
              </w14:gsLst>
              <w14:lin w14:ang="0" w14:scaled="0"/>
            </w14:gradFill>
          </w14:textFill>
        </w:rPr>
      </w:pPr>
    </w:p>
    <w:p w14:paraId="6D03A2F0" w14:textId="77777777" w:rsidR="008008EB" w:rsidRDefault="008008EB">
      <w:pPr>
        <w:rPr>
          <w:b/>
          <w:bCs/>
          <w:color w:val="0000FF"/>
          <w:lang w:val="en-US"/>
          <w14:textFill>
            <w14:gradFill>
              <w14:gsLst>
                <w14:gs w14:pos="0">
                  <w14:srgbClr w14:val="FE4444"/>
                </w14:gs>
                <w14:gs w14:pos="100000">
                  <w14:srgbClr w14:val="832B2B"/>
                </w14:gs>
              </w14:gsLst>
              <w14:lin w14:ang="0" w14:scaled="0"/>
            </w14:gradFill>
          </w14:textFill>
        </w:rPr>
      </w:pPr>
    </w:p>
    <w:p w14:paraId="6D03A2F1" w14:textId="77777777" w:rsidR="008008EB" w:rsidRDefault="00ED1454">
      <w:pPr>
        <w:pStyle w:val="Heading2"/>
        <w:jc w:val="center"/>
        <w:rPr>
          <w:b/>
          <w:bCs/>
          <w:u w:val="single"/>
          <w:lang w:val="en-US"/>
        </w:rPr>
      </w:pPr>
      <w:r>
        <w:rPr>
          <w:b/>
          <w:bCs/>
          <w:u w:val="single"/>
          <w:lang w:val="en-US"/>
        </w:rPr>
        <w:t>TEAM MEMBERS:</w:t>
      </w:r>
    </w:p>
    <w:p w14:paraId="6D03A2F2" w14:textId="77777777" w:rsidR="008008EB" w:rsidRDefault="008008EB">
      <w:pPr>
        <w:rPr>
          <w:lang w:val="en-US"/>
        </w:rPr>
      </w:pPr>
    </w:p>
    <w:p w14:paraId="6D03A2F3" w14:textId="77777777" w:rsidR="008008EB" w:rsidRDefault="00ED1454">
      <w:pPr>
        <w:jc w:val="center"/>
        <w:rPr>
          <w:sz w:val="32"/>
          <w:szCs w:val="32"/>
          <w:lang w:val="en-US"/>
        </w:rPr>
      </w:pPr>
      <w:r>
        <w:rPr>
          <w:sz w:val="32"/>
          <w:szCs w:val="32"/>
          <w:lang w:val="en-US"/>
        </w:rPr>
        <w:t>NAGAVENI  L G    PES2UG21CS315</w:t>
      </w:r>
    </w:p>
    <w:p w14:paraId="6D03A2F4" w14:textId="77777777" w:rsidR="008008EB" w:rsidRDefault="00ED1454">
      <w:pPr>
        <w:jc w:val="center"/>
        <w:rPr>
          <w:sz w:val="32"/>
          <w:szCs w:val="32"/>
          <w:lang w:val="en-US"/>
        </w:rPr>
      </w:pPr>
      <w:r>
        <w:rPr>
          <w:sz w:val="32"/>
          <w:szCs w:val="32"/>
          <w:lang w:val="en-US"/>
        </w:rPr>
        <w:t>NAVYA H U           PES2UG21CS325</w:t>
      </w:r>
    </w:p>
    <w:p w14:paraId="6D03A2F5" w14:textId="77777777" w:rsidR="008008EB" w:rsidRDefault="008008EB">
      <w:pPr>
        <w:jc w:val="center"/>
        <w:rPr>
          <w:sz w:val="32"/>
          <w:szCs w:val="32"/>
          <w:lang w:val="en-US"/>
        </w:rPr>
      </w:pPr>
    </w:p>
    <w:p w14:paraId="6D03A2F6" w14:textId="77777777" w:rsidR="008008EB" w:rsidRDefault="008008EB">
      <w:pPr>
        <w:jc w:val="center"/>
        <w:rPr>
          <w:sz w:val="32"/>
          <w:szCs w:val="32"/>
          <w:lang w:val="en-US"/>
        </w:rPr>
      </w:pPr>
    </w:p>
    <w:p w14:paraId="6D03A2F7" w14:textId="77777777" w:rsidR="008008EB" w:rsidRDefault="008008EB">
      <w:pPr>
        <w:jc w:val="center"/>
        <w:rPr>
          <w:sz w:val="32"/>
          <w:szCs w:val="32"/>
          <w:lang w:val="en-US"/>
        </w:rPr>
      </w:pPr>
    </w:p>
    <w:p w14:paraId="6D03A2F8" w14:textId="77777777" w:rsidR="008008EB" w:rsidRDefault="008008EB">
      <w:pPr>
        <w:rPr>
          <w:sz w:val="32"/>
          <w:szCs w:val="32"/>
          <w:lang w:val="en-US"/>
        </w:rPr>
      </w:pPr>
    </w:p>
    <w:p w14:paraId="6D03A2F9" w14:textId="77777777" w:rsidR="008008EB" w:rsidRDefault="008008EB">
      <w:pPr>
        <w:rPr>
          <w:sz w:val="32"/>
          <w:szCs w:val="32"/>
          <w:lang w:val="en-US"/>
        </w:rPr>
      </w:pPr>
    </w:p>
    <w:p w14:paraId="6D03A2FA" w14:textId="4CA8E435" w:rsidR="008008EB" w:rsidRDefault="00ED1454">
      <w:pPr>
        <w:pStyle w:val="Heading1"/>
        <w:rPr>
          <w:sz w:val="32"/>
          <w:szCs w:val="32"/>
          <w:lang w:val="en-US"/>
        </w:rPr>
      </w:pPr>
      <w:r>
        <w:rPr>
          <w:sz w:val="32"/>
          <w:szCs w:val="32"/>
          <w:lang w:val="en-US"/>
        </w:rPr>
        <w:t xml:space="preserve">DATE OF SUBMISSION: </w:t>
      </w:r>
      <w:r w:rsidR="00FD39D2">
        <w:rPr>
          <w:sz w:val="32"/>
          <w:szCs w:val="32"/>
          <w:lang w:val="en-US"/>
        </w:rPr>
        <w:t>8</w:t>
      </w:r>
      <w:r>
        <w:rPr>
          <w:sz w:val="32"/>
          <w:szCs w:val="32"/>
          <w:lang w:val="en-US"/>
        </w:rPr>
        <w:t xml:space="preserve"> -10 -2023</w:t>
      </w:r>
    </w:p>
    <w:p w14:paraId="6D03A2FB" w14:textId="77777777" w:rsidR="008008EB" w:rsidRDefault="008008EB">
      <w:pPr>
        <w:rPr>
          <w:sz w:val="32"/>
          <w:szCs w:val="32"/>
          <w:lang w:val="en-US"/>
        </w:rPr>
      </w:pPr>
    </w:p>
    <w:p w14:paraId="6D03A2FC" w14:textId="77777777" w:rsidR="008008EB" w:rsidRDefault="008008EB">
      <w:pPr>
        <w:rPr>
          <w:sz w:val="32"/>
          <w:szCs w:val="32"/>
          <w:lang w:val="en-US"/>
        </w:rPr>
      </w:pPr>
    </w:p>
    <w:p w14:paraId="6D03A2FD" w14:textId="77777777" w:rsidR="008008EB" w:rsidRDefault="00ED1454">
      <w:pPr>
        <w:rPr>
          <w:rFonts w:asciiTheme="majorHAnsi" w:hAnsiTheme="majorHAnsi" w:cstheme="majorHAnsi"/>
          <w:b/>
          <w:bCs/>
          <w:sz w:val="32"/>
          <w:szCs w:val="32"/>
        </w:rPr>
      </w:pPr>
      <w:r>
        <w:rPr>
          <w:rFonts w:asciiTheme="majorHAnsi" w:hAnsiTheme="majorHAnsi" w:cstheme="majorHAnsi"/>
          <w:b/>
          <w:bCs/>
          <w:sz w:val="32"/>
          <w:szCs w:val="32"/>
        </w:rPr>
        <w:lastRenderedPageBreak/>
        <w:t>Table of Contents</w:t>
      </w:r>
    </w:p>
    <w:p w14:paraId="1D62C0DA" w14:textId="77777777" w:rsidR="00D17073" w:rsidRDefault="00D17073">
      <w:pPr>
        <w:rPr>
          <w:rFonts w:asciiTheme="majorHAnsi" w:hAnsiTheme="majorHAnsi" w:cstheme="majorHAnsi"/>
          <w:b/>
          <w:bCs/>
          <w:sz w:val="32"/>
          <w:szCs w:val="32"/>
        </w:rPr>
      </w:pPr>
    </w:p>
    <w:p w14:paraId="6AA196CA" w14:textId="77777777" w:rsidR="00EA5D55" w:rsidRDefault="00EA5D55">
      <w:pPr>
        <w:rPr>
          <w:rFonts w:asciiTheme="majorHAnsi" w:hAnsiTheme="majorHAnsi" w:cstheme="majorHAnsi"/>
          <w:b/>
          <w:bCs/>
          <w:sz w:val="32"/>
          <w:szCs w:val="32"/>
        </w:rPr>
      </w:pPr>
    </w:p>
    <w:p w14:paraId="0163CCA5" w14:textId="1619A1F7" w:rsidR="00D17073" w:rsidRDefault="00D17073">
      <w:pPr>
        <w:rPr>
          <w:rFonts w:asciiTheme="majorHAnsi" w:hAnsiTheme="majorHAnsi" w:cstheme="majorHAnsi"/>
          <w:b/>
          <w:bCs/>
          <w:sz w:val="32"/>
          <w:szCs w:val="32"/>
        </w:rPr>
      </w:pPr>
      <w:r>
        <w:rPr>
          <w:rFonts w:asciiTheme="majorHAnsi" w:hAnsiTheme="majorHAnsi" w:cstheme="majorHAnsi"/>
          <w:b/>
          <w:bCs/>
          <w:sz w:val="32"/>
          <w:szCs w:val="32"/>
        </w:rPr>
        <w:t>ER DIAGRAM</w:t>
      </w:r>
    </w:p>
    <w:p w14:paraId="41B52DA7" w14:textId="6D78B106" w:rsidR="00D17073" w:rsidRDefault="00D17073">
      <w:pPr>
        <w:rPr>
          <w:rFonts w:asciiTheme="majorHAnsi" w:hAnsiTheme="majorHAnsi" w:cstheme="majorHAnsi"/>
          <w:b/>
          <w:bCs/>
          <w:sz w:val="32"/>
          <w:szCs w:val="32"/>
        </w:rPr>
      </w:pPr>
      <w:r>
        <w:rPr>
          <w:rFonts w:asciiTheme="majorHAnsi" w:hAnsiTheme="majorHAnsi" w:cstheme="majorHAnsi"/>
          <w:b/>
          <w:bCs/>
          <w:sz w:val="32"/>
          <w:szCs w:val="32"/>
        </w:rPr>
        <w:t>RELATIONAL SCHEMA</w:t>
      </w:r>
    </w:p>
    <w:p w14:paraId="6D03A2FE" w14:textId="77777777" w:rsidR="008008EB" w:rsidRDefault="008008EB">
      <w:pPr>
        <w:rPr>
          <w:rFonts w:asciiTheme="majorHAnsi" w:hAnsiTheme="majorHAnsi" w:cstheme="majorHAnsi"/>
          <w:b/>
          <w:bCs/>
          <w:sz w:val="32"/>
          <w:szCs w:val="32"/>
        </w:rPr>
      </w:pPr>
    </w:p>
    <w:p w14:paraId="6D03A2FF" w14:textId="77777777" w:rsidR="008008EB" w:rsidRDefault="00ED1454">
      <w:pPr>
        <w:rPr>
          <w:rFonts w:asciiTheme="majorHAnsi" w:hAnsiTheme="majorHAnsi" w:cstheme="majorHAnsi"/>
          <w:b/>
          <w:bCs/>
          <w:sz w:val="26"/>
          <w:szCs w:val="26"/>
        </w:rPr>
      </w:pPr>
      <w:r>
        <w:rPr>
          <w:rFonts w:asciiTheme="majorHAnsi" w:hAnsiTheme="majorHAnsi" w:cstheme="majorHAnsi"/>
          <w:b/>
          <w:bCs/>
          <w:sz w:val="26"/>
          <w:szCs w:val="26"/>
        </w:rPr>
        <w:t>1.Introduction</w:t>
      </w:r>
    </w:p>
    <w:p w14:paraId="6D03A300" w14:textId="77777777" w:rsidR="008008EB" w:rsidRDefault="00ED1454">
      <w:pPr>
        <w:numPr>
          <w:ilvl w:val="0"/>
          <w:numId w:val="1"/>
        </w:numPr>
        <w:rPr>
          <w:rFonts w:asciiTheme="majorHAnsi" w:hAnsiTheme="majorHAnsi" w:cstheme="majorHAnsi"/>
          <w:sz w:val="26"/>
          <w:szCs w:val="26"/>
        </w:rPr>
      </w:pPr>
      <w:r>
        <w:rPr>
          <w:rFonts w:asciiTheme="majorHAnsi" w:hAnsiTheme="majorHAnsi" w:cstheme="majorHAnsi"/>
          <w:sz w:val="26"/>
          <w:szCs w:val="26"/>
        </w:rPr>
        <w:t>Purpose of the project</w:t>
      </w:r>
    </w:p>
    <w:p w14:paraId="6D03A301" w14:textId="77777777" w:rsidR="008008EB" w:rsidRDefault="00ED1454">
      <w:pPr>
        <w:numPr>
          <w:ilvl w:val="0"/>
          <w:numId w:val="1"/>
        </w:numPr>
        <w:rPr>
          <w:rFonts w:asciiTheme="majorHAnsi" w:hAnsiTheme="majorHAnsi" w:cstheme="majorHAnsi"/>
          <w:sz w:val="26"/>
          <w:szCs w:val="26"/>
        </w:rPr>
      </w:pPr>
      <w:r>
        <w:rPr>
          <w:rFonts w:asciiTheme="majorHAnsi" w:hAnsiTheme="majorHAnsi" w:cstheme="majorHAnsi"/>
          <w:sz w:val="26"/>
          <w:szCs w:val="26"/>
        </w:rPr>
        <w:t>Scope of the project</w:t>
      </w:r>
    </w:p>
    <w:p w14:paraId="6D03A302" w14:textId="77777777" w:rsidR="008008EB" w:rsidRDefault="008008EB">
      <w:pPr>
        <w:ind w:left="1440"/>
        <w:rPr>
          <w:rFonts w:asciiTheme="majorHAnsi" w:hAnsiTheme="majorHAnsi" w:cstheme="majorHAnsi"/>
          <w:sz w:val="26"/>
          <w:szCs w:val="26"/>
        </w:rPr>
      </w:pPr>
    </w:p>
    <w:p w14:paraId="6D03A303" w14:textId="77777777" w:rsidR="008008EB" w:rsidRDefault="00ED1454">
      <w:pPr>
        <w:rPr>
          <w:rFonts w:asciiTheme="majorHAnsi" w:hAnsiTheme="majorHAnsi" w:cstheme="majorHAnsi"/>
          <w:b/>
          <w:bCs/>
          <w:sz w:val="26"/>
          <w:szCs w:val="26"/>
        </w:rPr>
      </w:pPr>
      <w:r>
        <w:rPr>
          <w:rFonts w:asciiTheme="majorHAnsi" w:hAnsiTheme="majorHAnsi" w:cstheme="majorHAnsi"/>
          <w:b/>
          <w:bCs/>
          <w:sz w:val="26"/>
          <w:szCs w:val="26"/>
        </w:rPr>
        <w:t>2.Project Description</w:t>
      </w:r>
    </w:p>
    <w:p w14:paraId="6D03A304" w14:textId="77777777" w:rsidR="008008EB" w:rsidRDefault="00ED1454">
      <w:pPr>
        <w:numPr>
          <w:ilvl w:val="0"/>
          <w:numId w:val="2"/>
        </w:numPr>
        <w:rPr>
          <w:rFonts w:asciiTheme="majorHAnsi" w:hAnsiTheme="majorHAnsi" w:cstheme="majorHAnsi"/>
          <w:sz w:val="26"/>
          <w:szCs w:val="26"/>
        </w:rPr>
      </w:pPr>
      <w:r>
        <w:rPr>
          <w:rFonts w:asciiTheme="majorHAnsi" w:hAnsiTheme="majorHAnsi" w:cstheme="majorHAnsi"/>
          <w:sz w:val="26"/>
          <w:szCs w:val="26"/>
        </w:rPr>
        <w:t xml:space="preserve">Project overview </w:t>
      </w:r>
    </w:p>
    <w:p w14:paraId="6D03A305" w14:textId="77777777" w:rsidR="008008EB" w:rsidRDefault="00ED1454">
      <w:pPr>
        <w:numPr>
          <w:ilvl w:val="0"/>
          <w:numId w:val="2"/>
        </w:numPr>
        <w:rPr>
          <w:rFonts w:asciiTheme="majorHAnsi" w:hAnsiTheme="majorHAnsi" w:cstheme="majorHAnsi"/>
          <w:sz w:val="26"/>
          <w:szCs w:val="26"/>
        </w:rPr>
      </w:pPr>
      <w:r>
        <w:rPr>
          <w:rFonts w:asciiTheme="majorHAnsi" w:hAnsiTheme="majorHAnsi" w:cstheme="majorHAnsi"/>
          <w:sz w:val="26"/>
          <w:szCs w:val="26"/>
        </w:rPr>
        <w:t>Major project functionalities</w:t>
      </w:r>
    </w:p>
    <w:p w14:paraId="6D03A306" w14:textId="77777777" w:rsidR="008008EB" w:rsidRDefault="008008EB">
      <w:pPr>
        <w:ind w:left="1440"/>
        <w:rPr>
          <w:rFonts w:asciiTheme="majorHAnsi" w:hAnsiTheme="majorHAnsi" w:cstheme="majorHAnsi"/>
          <w:sz w:val="26"/>
          <w:szCs w:val="26"/>
        </w:rPr>
      </w:pPr>
    </w:p>
    <w:p w14:paraId="6D03A307" w14:textId="77777777" w:rsidR="008008EB" w:rsidRDefault="00ED1454">
      <w:pPr>
        <w:rPr>
          <w:rFonts w:asciiTheme="majorHAnsi" w:hAnsiTheme="majorHAnsi" w:cstheme="majorHAnsi"/>
          <w:b/>
          <w:bCs/>
          <w:sz w:val="26"/>
          <w:szCs w:val="26"/>
        </w:rPr>
      </w:pPr>
      <w:r>
        <w:rPr>
          <w:rFonts w:asciiTheme="majorHAnsi" w:hAnsiTheme="majorHAnsi" w:cstheme="majorHAnsi"/>
          <w:b/>
          <w:bCs/>
          <w:sz w:val="26"/>
          <w:szCs w:val="26"/>
        </w:rPr>
        <w:t xml:space="preserve">3.System Features and Function Requirements </w:t>
      </w:r>
    </w:p>
    <w:p w14:paraId="6D03A308" w14:textId="77777777" w:rsidR="008008EB" w:rsidRDefault="00ED1454">
      <w:pPr>
        <w:numPr>
          <w:ilvl w:val="0"/>
          <w:numId w:val="3"/>
        </w:numPr>
        <w:rPr>
          <w:rFonts w:asciiTheme="majorHAnsi" w:hAnsiTheme="majorHAnsi" w:cstheme="majorHAnsi"/>
          <w:sz w:val="26"/>
          <w:szCs w:val="26"/>
        </w:rPr>
      </w:pPr>
      <w:r>
        <w:rPr>
          <w:rFonts w:asciiTheme="majorHAnsi" w:hAnsiTheme="majorHAnsi" w:cstheme="majorHAnsi"/>
          <w:sz w:val="26"/>
          <w:szCs w:val="26"/>
        </w:rPr>
        <w:t xml:space="preserve">System Feature 1 (Description of feature and </w:t>
      </w:r>
      <w:r>
        <w:rPr>
          <w:rFonts w:asciiTheme="majorHAnsi" w:hAnsiTheme="majorHAnsi" w:cstheme="majorHAnsi"/>
          <w:b/>
          <w:sz w:val="26"/>
          <w:szCs w:val="26"/>
        </w:rPr>
        <w:t>Functional Requirement</w:t>
      </w:r>
      <w:r>
        <w:rPr>
          <w:rFonts w:asciiTheme="majorHAnsi" w:hAnsiTheme="majorHAnsi" w:cstheme="majorHAnsi"/>
          <w:sz w:val="26"/>
          <w:szCs w:val="26"/>
        </w:rPr>
        <w:t xml:space="preserve"> **)</w:t>
      </w:r>
    </w:p>
    <w:p w14:paraId="6D03A309" w14:textId="77777777" w:rsidR="008008EB" w:rsidRDefault="00ED1454">
      <w:pPr>
        <w:numPr>
          <w:ilvl w:val="0"/>
          <w:numId w:val="3"/>
        </w:numPr>
        <w:rPr>
          <w:rFonts w:asciiTheme="majorHAnsi" w:hAnsiTheme="majorHAnsi" w:cstheme="majorHAnsi"/>
          <w:sz w:val="26"/>
          <w:szCs w:val="26"/>
        </w:rPr>
      </w:pPr>
      <w:r>
        <w:rPr>
          <w:rFonts w:asciiTheme="majorHAnsi" w:hAnsiTheme="majorHAnsi" w:cstheme="majorHAnsi"/>
          <w:sz w:val="26"/>
          <w:szCs w:val="26"/>
        </w:rPr>
        <w:t xml:space="preserve">System Feature 2 (Description of feature and </w:t>
      </w:r>
      <w:r>
        <w:rPr>
          <w:rFonts w:asciiTheme="majorHAnsi" w:hAnsiTheme="majorHAnsi" w:cstheme="majorHAnsi"/>
          <w:b/>
          <w:sz w:val="26"/>
          <w:szCs w:val="26"/>
        </w:rPr>
        <w:t>Functional Requirement</w:t>
      </w:r>
      <w:r>
        <w:rPr>
          <w:rFonts w:asciiTheme="majorHAnsi" w:hAnsiTheme="majorHAnsi" w:cstheme="majorHAnsi"/>
          <w:sz w:val="26"/>
          <w:szCs w:val="26"/>
        </w:rPr>
        <w:t xml:space="preserve"> **) and so on.</w:t>
      </w:r>
    </w:p>
    <w:p w14:paraId="6D03A30A" w14:textId="77777777" w:rsidR="008008EB" w:rsidRDefault="008008EB">
      <w:pPr>
        <w:ind w:left="1440"/>
        <w:rPr>
          <w:rFonts w:asciiTheme="majorHAnsi" w:hAnsiTheme="majorHAnsi" w:cstheme="majorHAnsi"/>
          <w:sz w:val="26"/>
          <w:szCs w:val="26"/>
        </w:rPr>
      </w:pPr>
    </w:p>
    <w:p w14:paraId="6D03A30B" w14:textId="77777777" w:rsidR="008008EB" w:rsidRDefault="008008EB">
      <w:pPr>
        <w:rPr>
          <w:rFonts w:asciiTheme="majorHAnsi" w:hAnsiTheme="majorHAnsi" w:cstheme="majorHAnsi"/>
          <w:sz w:val="26"/>
          <w:szCs w:val="26"/>
        </w:rPr>
      </w:pPr>
    </w:p>
    <w:p w14:paraId="6D03A30C" w14:textId="77777777" w:rsidR="008008EB" w:rsidRDefault="008008EB">
      <w:pPr>
        <w:rPr>
          <w:rFonts w:asciiTheme="majorHAnsi" w:hAnsiTheme="majorHAnsi" w:cstheme="majorHAnsi"/>
          <w:sz w:val="26"/>
          <w:szCs w:val="26"/>
        </w:rPr>
      </w:pPr>
    </w:p>
    <w:p w14:paraId="6D03A30D" w14:textId="77777777" w:rsidR="008008EB" w:rsidRDefault="008008EB">
      <w:pPr>
        <w:rPr>
          <w:rFonts w:asciiTheme="majorHAnsi" w:hAnsiTheme="majorHAnsi" w:cstheme="majorHAnsi"/>
          <w:sz w:val="26"/>
          <w:szCs w:val="26"/>
        </w:rPr>
      </w:pPr>
    </w:p>
    <w:p w14:paraId="6D03A30E" w14:textId="77777777" w:rsidR="008008EB" w:rsidRDefault="008008EB">
      <w:pPr>
        <w:rPr>
          <w:rFonts w:asciiTheme="majorHAnsi" w:hAnsiTheme="majorHAnsi" w:cstheme="majorHAnsi"/>
          <w:sz w:val="26"/>
          <w:szCs w:val="26"/>
        </w:rPr>
      </w:pPr>
    </w:p>
    <w:p w14:paraId="6D03A30F" w14:textId="77777777" w:rsidR="008008EB" w:rsidRDefault="00ED1454">
      <w:pPr>
        <w:rPr>
          <w:rFonts w:asciiTheme="majorHAnsi" w:hAnsiTheme="majorHAnsi" w:cstheme="majorHAnsi"/>
        </w:rPr>
      </w:pPr>
      <w:r>
        <w:rPr>
          <w:rFonts w:asciiTheme="majorHAnsi" w:hAnsiTheme="majorHAnsi" w:cstheme="majorHAnsi"/>
          <w:sz w:val="26"/>
          <w:szCs w:val="26"/>
        </w:rPr>
        <w:t>**</w:t>
      </w:r>
      <w:r>
        <w:rPr>
          <w:rFonts w:asciiTheme="majorHAnsi" w:hAnsiTheme="majorHAnsi" w:cstheme="majorHAnsi"/>
          <w:b/>
          <w:sz w:val="26"/>
          <w:szCs w:val="26"/>
        </w:rPr>
        <w:t>Functional Requirement</w:t>
      </w:r>
      <w:r>
        <w:rPr>
          <w:rFonts w:asciiTheme="majorHAnsi" w:hAnsiTheme="majorHAnsi" w:cstheme="majorHAnsi"/>
          <w:sz w:val="26"/>
          <w:szCs w:val="26"/>
        </w:rPr>
        <w:t>: Primarily includes the entities involved and the necessary input required for execution of a particular feature</w:t>
      </w:r>
      <w:sdt>
        <w:sdtPr>
          <w:rPr>
            <w:rFonts w:asciiTheme="majorHAnsi" w:hAnsiTheme="majorHAnsi" w:cstheme="majorHAnsi"/>
          </w:rPr>
          <w:tag w:val="goog_rdk_0"/>
          <w:id w:val="-1818332226"/>
        </w:sdtPr>
        <w:sdtEndPr/>
        <w:sdtContent>
          <w:ins w:id="0" w:author="Kushagra" w:date="2023-09-14T19:55:00Z">
            <w:r>
              <w:rPr>
                <w:rFonts w:asciiTheme="majorHAnsi" w:hAnsiTheme="majorHAnsi" w:cstheme="majorHAnsi"/>
                <w:sz w:val="26"/>
                <w:szCs w:val="26"/>
              </w:rPr>
              <w:t>.</w:t>
            </w:r>
          </w:ins>
        </w:sdtContent>
      </w:sdt>
    </w:p>
    <w:p w14:paraId="6D03A310" w14:textId="77777777" w:rsidR="008008EB" w:rsidRDefault="008008EB">
      <w:pPr>
        <w:rPr>
          <w:rFonts w:asciiTheme="majorHAnsi" w:hAnsiTheme="majorHAnsi" w:cstheme="majorHAnsi"/>
        </w:rPr>
      </w:pPr>
    </w:p>
    <w:p w14:paraId="6D03A311" w14:textId="77777777" w:rsidR="008008EB" w:rsidRDefault="008008EB">
      <w:pPr>
        <w:rPr>
          <w:rFonts w:asciiTheme="majorHAnsi" w:hAnsiTheme="majorHAnsi" w:cstheme="majorHAnsi"/>
        </w:rPr>
      </w:pPr>
    </w:p>
    <w:p w14:paraId="6D03A312" w14:textId="77777777" w:rsidR="008008EB" w:rsidRDefault="008008EB">
      <w:pPr>
        <w:rPr>
          <w:rFonts w:asciiTheme="majorHAnsi" w:hAnsiTheme="majorHAnsi" w:cstheme="majorHAnsi"/>
        </w:rPr>
      </w:pPr>
    </w:p>
    <w:p w14:paraId="6D03A313" w14:textId="77777777" w:rsidR="008008EB" w:rsidRDefault="008008EB">
      <w:pPr>
        <w:rPr>
          <w:rFonts w:asciiTheme="majorHAnsi" w:hAnsiTheme="majorHAnsi" w:cstheme="majorHAnsi"/>
        </w:rPr>
      </w:pPr>
    </w:p>
    <w:p w14:paraId="6D03A314" w14:textId="77777777" w:rsidR="008008EB" w:rsidRDefault="008008EB">
      <w:pPr>
        <w:rPr>
          <w:rFonts w:asciiTheme="majorHAnsi" w:hAnsiTheme="majorHAnsi" w:cstheme="majorHAnsi"/>
        </w:rPr>
      </w:pPr>
    </w:p>
    <w:p w14:paraId="6D03A315" w14:textId="77777777" w:rsidR="008008EB" w:rsidRDefault="008008EB">
      <w:pPr>
        <w:rPr>
          <w:rFonts w:asciiTheme="majorHAnsi" w:hAnsiTheme="majorHAnsi" w:cstheme="majorHAnsi"/>
        </w:rPr>
      </w:pPr>
    </w:p>
    <w:p w14:paraId="6D03A316" w14:textId="77777777" w:rsidR="008008EB" w:rsidRDefault="008008EB">
      <w:pPr>
        <w:rPr>
          <w:rFonts w:asciiTheme="majorHAnsi" w:hAnsiTheme="majorHAnsi" w:cstheme="majorHAnsi"/>
        </w:rPr>
      </w:pPr>
    </w:p>
    <w:p w14:paraId="6D03A317" w14:textId="77777777" w:rsidR="008008EB" w:rsidRDefault="008008EB">
      <w:pPr>
        <w:rPr>
          <w:rFonts w:asciiTheme="majorHAnsi" w:hAnsiTheme="majorHAnsi" w:cstheme="majorHAnsi"/>
        </w:rPr>
      </w:pPr>
    </w:p>
    <w:p w14:paraId="6D03A318" w14:textId="77777777" w:rsidR="008008EB" w:rsidRDefault="008008EB">
      <w:pPr>
        <w:rPr>
          <w:rFonts w:asciiTheme="majorHAnsi" w:hAnsiTheme="majorHAnsi" w:cstheme="majorHAnsi"/>
        </w:rPr>
      </w:pPr>
    </w:p>
    <w:p w14:paraId="6D03A319" w14:textId="77777777" w:rsidR="008008EB" w:rsidRDefault="008008EB">
      <w:pPr>
        <w:rPr>
          <w:rFonts w:asciiTheme="majorHAnsi" w:hAnsiTheme="majorHAnsi" w:cstheme="majorHAnsi"/>
        </w:rPr>
      </w:pPr>
    </w:p>
    <w:p w14:paraId="100F293A" w14:textId="77777777" w:rsidR="003F16A8" w:rsidRDefault="003F16A8">
      <w:pPr>
        <w:rPr>
          <w:rFonts w:asciiTheme="majorHAnsi" w:hAnsiTheme="majorHAnsi" w:cstheme="majorHAnsi"/>
        </w:rPr>
      </w:pPr>
    </w:p>
    <w:p w14:paraId="4C1DD71E" w14:textId="77777777" w:rsidR="003F16A8" w:rsidRDefault="003F16A8">
      <w:pPr>
        <w:rPr>
          <w:rFonts w:asciiTheme="majorHAnsi" w:hAnsiTheme="majorHAnsi" w:cstheme="majorHAnsi"/>
        </w:rPr>
      </w:pPr>
    </w:p>
    <w:p w14:paraId="36C615CF" w14:textId="77777777" w:rsidR="003F16A8" w:rsidRDefault="003F16A8">
      <w:pPr>
        <w:rPr>
          <w:rFonts w:asciiTheme="majorHAnsi" w:hAnsiTheme="majorHAnsi" w:cstheme="majorHAnsi"/>
        </w:rPr>
      </w:pPr>
    </w:p>
    <w:p w14:paraId="6556C5DE" w14:textId="77777777" w:rsidR="003F16A8" w:rsidRDefault="003F16A8">
      <w:pPr>
        <w:rPr>
          <w:rFonts w:asciiTheme="majorHAnsi" w:hAnsiTheme="majorHAnsi" w:cstheme="majorHAnsi"/>
        </w:rPr>
      </w:pPr>
    </w:p>
    <w:p w14:paraId="03418DA8" w14:textId="77777777" w:rsidR="003F16A8" w:rsidRDefault="003F16A8">
      <w:pPr>
        <w:rPr>
          <w:rFonts w:asciiTheme="majorHAnsi" w:hAnsiTheme="majorHAnsi" w:cstheme="majorHAnsi"/>
        </w:rPr>
      </w:pPr>
    </w:p>
    <w:p w14:paraId="544B63E5" w14:textId="77777777" w:rsidR="003F16A8" w:rsidRDefault="003F16A8">
      <w:pPr>
        <w:rPr>
          <w:rFonts w:asciiTheme="majorHAnsi" w:hAnsiTheme="majorHAnsi" w:cstheme="majorHAnsi"/>
        </w:rPr>
      </w:pPr>
    </w:p>
    <w:p w14:paraId="3C5A716C" w14:textId="77777777" w:rsidR="003F16A8" w:rsidRDefault="003F16A8">
      <w:pPr>
        <w:rPr>
          <w:rFonts w:asciiTheme="majorHAnsi" w:hAnsiTheme="majorHAnsi" w:cstheme="majorHAnsi"/>
        </w:rPr>
      </w:pPr>
    </w:p>
    <w:p w14:paraId="3861CF18" w14:textId="78F4B1A5" w:rsidR="003F16A8" w:rsidRPr="003F16A8" w:rsidRDefault="003F16A8">
      <w:pPr>
        <w:rPr>
          <w:rFonts w:asciiTheme="majorHAnsi" w:hAnsiTheme="majorHAnsi" w:cstheme="majorHAnsi"/>
          <w:b/>
          <w:bCs/>
          <w:sz w:val="40"/>
          <w:szCs w:val="40"/>
        </w:rPr>
      </w:pPr>
      <w:r w:rsidRPr="003F16A8">
        <w:rPr>
          <w:rFonts w:asciiTheme="majorHAnsi" w:hAnsiTheme="majorHAnsi" w:cstheme="majorHAnsi"/>
          <w:b/>
          <w:bCs/>
          <w:sz w:val="40"/>
          <w:szCs w:val="40"/>
        </w:rPr>
        <w:t>ER DIAGRAM</w:t>
      </w:r>
    </w:p>
    <w:p w14:paraId="4A72C9F8" w14:textId="77777777" w:rsidR="003F16A8" w:rsidRDefault="003F16A8">
      <w:pPr>
        <w:rPr>
          <w:rFonts w:asciiTheme="majorHAnsi" w:hAnsiTheme="majorHAnsi" w:cstheme="majorHAnsi"/>
        </w:rPr>
      </w:pPr>
    </w:p>
    <w:p w14:paraId="60C6DB73" w14:textId="1B5296E0" w:rsidR="008265B5" w:rsidRDefault="003F16A8">
      <w:pPr>
        <w:rPr>
          <w:rFonts w:asciiTheme="majorHAnsi" w:hAnsiTheme="majorHAnsi" w:cstheme="majorHAnsi"/>
        </w:rPr>
      </w:pPr>
      <w:r w:rsidRPr="00EB406D">
        <w:rPr>
          <w:rFonts w:ascii="Times New Roman" w:hAnsi="Times New Roman" w:cs="Times New Roman"/>
          <w:b/>
          <w:bCs/>
          <w:noProof/>
          <w:sz w:val="24"/>
          <w:szCs w:val="24"/>
        </w:rPr>
        <w:drawing>
          <wp:inline distT="0" distB="0" distL="0" distR="0" wp14:anchorId="68F27956" wp14:editId="3925D2C0">
            <wp:extent cx="5926932" cy="4391025"/>
            <wp:effectExtent l="38100" t="57150" r="111918" b="104775"/>
            <wp:docPr id="1" name="Picture 0" descr="er diagram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 - Copy.png"/>
                    <pic:cNvPicPr/>
                  </pic:nvPicPr>
                  <pic:blipFill>
                    <a:blip r:embed="rId8" cstate="print"/>
                    <a:stretch>
                      <a:fillRect/>
                    </a:stretch>
                  </pic:blipFill>
                  <pic:spPr>
                    <a:xfrm>
                      <a:off x="0" y="0"/>
                      <a:ext cx="5926932" cy="4391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28FA3E" w14:textId="77777777" w:rsidR="008265B5" w:rsidRDefault="008265B5">
      <w:pPr>
        <w:rPr>
          <w:rFonts w:asciiTheme="majorHAnsi" w:hAnsiTheme="majorHAnsi" w:cstheme="majorHAnsi"/>
        </w:rPr>
      </w:pPr>
    </w:p>
    <w:p w14:paraId="7593099D" w14:textId="77777777" w:rsidR="008265B5" w:rsidRDefault="008265B5">
      <w:pPr>
        <w:rPr>
          <w:rFonts w:asciiTheme="majorHAnsi" w:hAnsiTheme="majorHAnsi" w:cstheme="majorHAnsi"/>
        </w:rPr>
      </w:pPr>
    </w:p>
    <w:p w14:paraId="7887A851" w14:textId="77777777" w:rsidR="008265B5" w:rsidRDefault="008265B5">
      <w:pPr>
        <w:rPr>
          <w:rFonts w:asciiTheme="majorHAnsi" w:hAnsiTheme="majorHAnsi" w:cstheme="majorHAnsi"/>
        </w:rPr>
      </w:pPr>
    </w:p>
    <w:p w14:paraId="4C1E1E09" w14:textId="77777777" w:rsidR="008265B5" w:rsidRDefault="008265B5">
      <w:pPr>
        <w:rPr>
          <w:rFonts w:asciiTheme="majorHAnsi" w:hAnsiTheme="majorHAnsi" w:cstheme="majorHAnsi"/>
        </w:rPr>
      </w:pPr>
    </w:p>
    <w:p w14:paraId="6E1B2762" w14:textId="77777777" w:rsidR="008265B5" w:rsidRDefault="008265B5">
      <w:pPr>
        <w:rPr>
          <w:rFonts w:asciiTheme="majorHAnsi" w:hAnsiTheme="majorHAnsi" w:cstheme="majorHAnsi"/>
        </w:rPr>
      </w:pPr>
    </w:p>
    <w:p w14:paraId="255CE486" w14:textId="77777777" w:rsidR="008265B5" w:rsidRDefault="008265B5">
      <w:pPr>
        <w:rPr>
          <w:rFonts w:asciiTheme="majorHAnsi" w:hAnsiTheme="majorHAnsi" w:cstheme="majorHAnsi"/>
        </w:rPr>
      </w:pPr>
    </w:p>
    <w:p w14:paraId="5B500C4B" w14:textId="77777777" w:rsidR="008265B5" w:rsidRDefault="008265B5">
      <w:pPr>
        <w:rPr>
          <w:rFonts w:asciiTheme="majorHAnsi" w:hAnsiTheme="majorHAnsi" w:cstheme="majorHAnsi"/>
        </w:rPr>
      </w:pPr>
    </w:p>
    <w:p w14:paraId="4967F131" w14:textId="77777777" w:rsidR="008265B5" w:rsidRDefault="008265B5">
      <w:pPr>
        <w:rPr>
          <w:rFonts w:asciiTheme="majorHAnsi" w:hAnsiTheme="majorHAnsi" w:cstheme="majorHAnsi"/>
        </w:rPr>
      </w:pPr>
    </w:p>
    <w:p w14:paraId="20A35BBC" w14:textId="77777777" w:rsidR="008265B5" w:rsidRDefault="008265B5">
      <w:pPr>
        <w:rPr>
          <w:rFonts w:asciiTheme="majorHAnsi" w:hAnsiTheme="majorHAnsi" w:cstheme="majorHAnsi"/>
        </w:rPr>
      </w:pPr>
    </w:p>
    <w:p w14:paraId="2A1EAD23" w14:textId="77777777" w:rsidR="008265B5" w:rsidRDefault="008265B5">
      <w:pPr>
        <w:rPr>
          <w:rFonts w:asciiTheme="majorHAnsi" w:hAnsiTheme="majorHAnsi" w:cstheme="majorHAnsi"/>
        </w:rPr>
      </w:pPr>
    </w:p>
    <w:p w14:paraId="68E03F9A" w14:textId="77777777" w:rsidR="008265B5" w:rsidRDefault="008265B5">
      <w:pPr>
        <w:rPr>
          <w:rFonts w:asciiTheme="majorHAnsi" w:hAnsiTheme="majorHAnsi" w:cstheme="majorHAnsi"/>
        </w:rPr>
      </w:pPr>
    </w:p>
    <w:p w14:paraId="6F4ABB8E" w14:textId="77777777" w:rsidR="003F16A8" w:rsidRDefault="003F16A8">
      <w:pPr>
        <w:rPr>
          <w:rFonts w:asciiTheme="majorHAnsi" w:hAnsiTheme="majorHAnsi" w:cstheme="majorHAnsi"/>
        </w:rPr>
      </w:pPr>
    </w:p>
    <w:p w14:paraId="1B754824" w14:textId="77777777" w:rsidR="003F16A8" w:rsidRDefault="003F16A8">
      <w:pPr>
        <w:rPr>
          <w:rFonts w:asciiTheme="majorHAnsi" w:hAnsiTheme="majorHAnsi" w:cstheme="majorHAnsi"/>
        </w:rPr>
      </w:pPr>
    </w:p>
    <w:p w14:paraId="7FEC5D73" w14:textId="77777777" w:rsidR="003F16A8" w:rsidRDefault="003F16A8">
      <w:pPr>
        <w:rPr>
          <w:rFonts w:asciiTheme="majorHAnsi" w:hAnsiTheme="majorHAnsi" w:cstheme="majorHAnsi"/>
        </w:rPr>
      </w:pPr>
    </w:p>
    <w:p w14:paraId="4592A9EA" w14:textId="77777777" w:rsidR="003F16A8" w:rsidRDefault="003F16A8">
      <w:pPr>
        <w:rPr>
          <w:rFonts w:asciiTheme="majorHAnsi" w:hAnsiTheme="majorHAnsi" w:cstheme="majorHAnsi"/>
        </w:rPr>
      </w:pPr>
    </w:p>
    <w:p w14:paraId="1611EB72" w14:textId="77777777" w:rsidR="003F16A8" w:rsidRDefault="003F16A8">
      <w:pPr>
        <w:rPr>
          <w:rFonts w:asciiTheme="majorHAnsi" w:hAnsiTheme="majorHAnsi" w:cstheme="majorHAnsi"/>
        </w:rPr>
      </w:pPr>
    </w:p>
    <w:p w14:paraId="47B39FCC" w14:textId="77777777" w:rsidR="003F16A8" w:rsidRDefault="003F16A8">
      <w:pPr>
        <w:rPr>
          <w:rFonts w:asciiTheme="majorHAnsi" w:hAnsiTheme="majorHAnsi" w:cstheme="majorHAnsi"/>
        </w:rPr>
      </w:pPr>
    </w:p>
    <w:p w14:paraId="7552514D" w14:textId="77777777" w:rsidR="003F16A8" w:rsidRDefault="003F16A8">
      <w:pPr>
        <w:rPr>
          <w:rFonts w:asciiTheme="majorHAnsi" w:hAnsiTheme="majorHAnsi" w:cstheme="majorHAnsi"/>
        </w:rPr>
      </w:pPr>
    </w:p>
    <w:p w14:paraId="66C08F82" w14:textId="77777777" w:rsidR="003F16A8" w:rsidRDefault="003F16A8">
      <w:pPr>
        <w:rPr>
          <w:rFonts w:asciiTheme="majorHAnsi" w:hAnsiTheme="majorHAnsi" w:cstheme="majorHAnsi"/>
        </w:rPr>
      </w:pPr>
    </w:p>
    <w:p w14:paraId="4D48E227" w14:textId="77777777" w:rsidR="003F16A8" w:rsidRDefault="003F16A8">
      <w:pPr>
        <w:rPr>
          <w:rFonts w:asciiTheme="majorHAnsi" w:hAnsiTheme="majorHAnsi" w:cstheme="majorHAnsi"/>
        </w:rPr>
      </w:pPr>
    </w:p>
    <w:p w14:paraId="39FF3B60" w14:textId="77777777" w:rsidR="008265B5" w:rsidRDefault="008265B5">
      <w:pPr>
        <w:rPr>
          <w:rFonts w:asciiTheme="majorHAnsi" w:hAnsiTheme="majorHAnsi" w:cstheme="majorHAnsi"/>
        </w:rPr>
      </w:pPr>
    </w:p>
    <w:p w14:paraId="788B03F2" w14:textId="174FE3C0" w:rsidR="008265B5" w:rsidRPr="003F16A8" w:rsidRDefault="003F16A8">
      <w:pPr>
        <w:rPr>
          <w:rFonts w:asciiTheme="majorHAnsi" w:hAnsiTheme="majorHAnsi" w:cstheme="majorHAnsi"/>
          <w:b/>
          <w:bCs/>
          <w:sz w:val="40"/>
          <w:szCs w:val="40"/>
        </w:rPr>
      </w:pPr>
      <w:r w:rsidRPr="003F16A8">
        <w:rPr>
          <w:rFonts w:asciiTheme="majorHAnsi" w:hAnsiTheme="majorHAnsi" w:cstheme="majorHAnsi"/>
          <w:b/>
          <w:bCs/>
          <w:sz w:val="40"/>
          <w:szCs w:val="40"/>
        </w:rPr>
        <w:t>RELATIONAL SCHEMA</w:t>
      </w:r>
    </w:p>
    <w:p w14:paraId="50A7916B" w14:textId="77777777" w:rsidR="008265B5" w:rsidRDefault="008265B5">
      <w:pPr>
        <w:rPr>
          <w:rFonts w:asciiTheme="majorHAnsi" w:hAnsiTheme="majorHAnsi" w:cstheme="majorHAnsi"/>
        </w:rPr>
      </w:pPr>
    </w:p>
    <w:p w14:paraId="6D03A31A" w14:textId="0823635D" w:rsidR="008008EB" w:rsidRDefault="008265B5">
      <w:pPr>
        <w:rPr>
          <w:rFonts w:asciiTheme="majorHAnsi" w:hAnsiTheme="majorHAnsi" w:cstheme="majorHAnsi"/>
        </w:rPr>
      </w:pPr>
      <w:r w:rsidRPr="00EB406D">
        <w:rPr>
          <w:rFonts w:ascii="Times New Roman" w:hAnsi="Times New Roman" w:cs="Times New Roman"/>
          <w:b/>
          <w:bCs/>
          <w:noProof/>
          <w:sz w:val="24"/>
          <w:szCs w:val="24"/>
        </w:rPr>
        <w:drawing>
          <wp:inline distT="0" distB="0" distL="0" distR="0" wp14:anchorId="4F0AC45D" wp14:editId="6B1BF7ED">
            <wp:extent cx="5727184" cy="3819525"/>
            <wp:effectExtent l="38100" t="57150" r="121166" b="104775"/>
            <wp:docPr id="2" name="Picture 1" descr="schema diagram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diagram - Copy.png"/>
                    <pic:cNvPicPr/>
                  </pic:nvPicPr>
                  <pic:blipFill>
                    <a:blip r:embed="rId9" cstate="print"/>
                    <a:stretch>
                      <a:fillRect/>
                    </a:stretch>
                  </pic:blipFill>
                  <pic:spPr>
                    <a:xfrm>
                      <a:off x="0" y="0"/>
                      <a:ext cx="5731510" cy="38224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03A31B" w14:textId="77777777" w:rsidR="008008EB" w:rsidRDefault="008008EB">
      <w:pPr>
        <w:rPr>
          <w:rFonts w:asciiTheme="majorHAnsi" w:hAnsiTheme="majorHAnsi" w:cstheme="majorHAnsi"/>
        </w:rPr>
      </w:pPr>
    </w:p>
    <w:p w14:paraId="6D03A31C" w14:textId="77777777" w:rsidR="008008EB" w:rsidRDefault="008008EB">
      <w:pPr>
        <w:rPr>
          <w:rFonts w:asciiTheme="majorHAnsi" w:hAnsiTheme="majorHAnsi" w:cstheme="majorHAnsi"/>
        </w:rPr>
      </w:pPr>
    </w:p>
    <w:p w14:paraId="6D03A31D" w14:textId="77777777" w:rsidR="008008EB" w:rsidRDefault="008008EB">
      <w:pPr>
        <w:rPr>
          <w:rFonts w:asciiTheme="majorHAnsi" w:hAnsiTheme="majorHAnsi" w:cstheme="majorHAnsi"/>
        </w:rPr>
      </w:pPr>
    </w:p>
    <w:p w14:paraId="6D03A31E" w14:textId="77777777" w:rsidR="008008EB" w:rsidRDefault="008008EB">
      <w:pPr>
        <w:rPr>
          <w:rFonts w:asciiTheme="majorHAnsi" w:hAnsiTheme="majorHAnsi" w:cstheme="majorHAnsi"/>
        </w:rPr>
      </w:pPr>
    </w:p>
    <w:p w14:paraId="6D03A31F" w14:textId="77777777" w:rsidR="008008EB" w:rsidRDefault="008008EB">
      <w:pPr>
        <w:rPr>
          <w:rFonts w:asciiTheme="majorHAnsi" w:hAnsiTheme="majorHAnsi" w:cstheme="majorHAnsi"/>
        </w:rPr>
      </w:pPr>
    </w:p>
    <w:p w14:paraId="6D03A320" w14:textId="77777777" w:rsidR="008008EB" w:rsidRDefault="008008EB">
      <w:pPr>
        <w:rPr>
          <w:rFonts w:asciiTheme="majorHAnsi" w:hAnsiTheme="majorHAnsi" w:cstheme="majorHAnsi"/>
        </w:rPr>
      </w:pPr>
    </w:p>
    <w:p w14:paraId="6D03A321" w14:textId="77777777" w:rsidR="008008EB" w:rsidRPr="00EA5D55" w:rsidRDefault="00ED1454">
      <w:pPr>
        <w:rPr>
          <w:rFonts w:asciiTheme="majorHAnsi" w:hAnsiTheme="majorHAnsi" w:cstheme="majorHAnsi"/>
          <w:b/>
          <w:bCs/>
          <w:color w:val="C00000"/>
          <w:sz w:val="40"/>
          <w:szCs w:val="40"/>
          <w:lang w:val="en-US"/>
        </w:rPr>
      </w:pPr>
      <w:r w:rsidRPr="00EA5D55">
        <w:rPr>
          <w:rFonts w:asciiTheme="majorHAnsi" w:hAnsiTheme="majorHAnsi" w:cstheme="majorHAnsi"/>
          <w:b/>
          <w:bCs/>
          <w:color w:val="C00000"/>
          <w:sz w:val="40"/>
          <w:szCs w:val="40"/>
          <w:lang w:val="en-US"/>
        </w:rPr>
        <w:t>1 .  INTRODUCTION:</w:t>
      </w:r>
    </w:p>
    <w:p w14:paraId="6D03A322" w14:textId="77777777" w:rsidR="008008EB" w:rsidRDefault="008008EB">
      <w:pPr>
        <w:rPr>
          <w:rFonts w:asciiTheme="majorHAnsi" w:hAnsiTheme="majorHAnsi" w:cstheme="majorHAnsi"/>
          <w:b/>
          <w:bCs/>
          <w:color w:val="FF0000"/>
          <w:sz w:val="36"/>
          <w:szCs w:val="36"/>
          <w:lang w:val="en-US"/>
          <w14:textFill>
            <w14:gradFill>
              <w14:gsLst>
                <w14:gs w14:pos="0">
                  <w14:srgbClr w14:val="E30000"/>
                </w14:gs>
                <w14:gs w14:pos="100000">
                  <w14:srgbClr w14:val="760303"/>
                </w14:gs>
              </w14:gsLst>
              <w14:lin w14:ang="0" w14:scaled="0"/>
            </w14:gradFill>
          </w14:textFill>
        </w:rPr>
      </w:pPr>
    </w:p>
    <w:p w14:paraId="6D03A323" w14:textId="77777777" w:rsidR="008008EB" w:rsidRDefault="00ED1454">
      <w:pPr>
        <w:rPr>
          <w:rFonts w:asciiTheme="majorHAnsi" w:hAnsiTheme="majorHAnsi"/>
          <w:sz w:val="28"/>
          <w:szCs w:val="28"/>
          <w:lang w:val="en-US"/>
        </w:rPr>
      </w:pPr>
      <w:r>
        <w:rPr>
          <w:rFonts w:asciiTheme="majorHAnsi" w:hAnsiTheme="majorHAnsi"/>
          <w:b/>
          <w:bCs/>
          <w:i/>
          <w:iCs/>
          <w:sz w:val="28"/>
          <w:szCs w:val="28"/>
          <w:lang w:val="en-US"/>
        </w:rPr>
        <w:t xml:space="preserve">Blood Bank Management System </w:t>
      </w:r>
      <w:r>
        <w:rPr>
          <w:rFonts w:asciiTheme="majorHAnsi" w:hAnsiTheme="majorHAnsi"/>
          <w:sz w:val="28"/>
          <w:szCs w:val="28"/>
          <w:lang w:val="en-US"/>
        </w:rPr>
        <w:t>(BBMS) is a crucial component of healthcare institutions, hospitals, and blood donation centers. It is essential for ensuring the availability, safety, and efficient distribution of blood and its components to patients in need. In the context of a Database Management System (DBMS), a Blood Bank Management System plays a vital role in organizing and managing vast amounts of data related to blood donations, inventory, donors, recipients, and more.</w:t>
      </w:r>
    </w:p>
    <w:p w14:paraId="6D03A324" w14:textId="77777777" w:rsidR="008008EB" w:rsidRDefault="00ED1454">
      <w:pPr>
        <w:pStyle w:val="Heading2"/>
        <w:numPr>
          <w:ilvl w:val="0"/>
          <w:numId w:val="4"/>
        </w:numPr>
        <w:rPr>
          <w:b/>
          <w:bCs/>
          <w:lang w:val="en-US"/>
        </w:rPr>
      </w:pPr>
      <w:r>
        <w:rPr>
          <w:b/>
          <w:bCs/>
          <w:lang w:val="en-US"/>
        </w:rPr>
        <w:t>a  Purpose of the project:</w:t>
      </w:r>
    </w:p>
    <w:p w14:paraId="6D03A325" w14:textId="77777777" w:rsidR="008008EB" w:rsidRDefault="00ED1454">
      <w:pPr>
        <w:ind w:firstLine="720"/>
        <w:rPr>
          <w:rFonts w:asciiTheme="majorHAnsi" w:hAnsiTheme="majorHAnsi"/>
          <w:sz w:val="32"/>
          <w:szCs w:val="32"/>
          <w:lang w:val="en-US"/>
        </w:rPr>
      </w:pPr>
      <w:r>
        <w:rPr>
          <w:rFonts w:asciiTheme="majorHAnsi" w:hAnsiTheme="majorHAnsi"/>
          <w:sz w:val="28"/>
          <w:szCs w:val="28"/>
          <w:lang w:val="en-US"/>
        </w:rPr>
        <w:t>The purpose of the Blood Bank Management System (BBMS) project is to develop a comprehensive and efficient software solution for managing all aspects of blood bank operations within healthcare institutions, hospitals, and blood donation centers. This project aims to enhance blood bank operations by automating processes, centralizing data, ensuring secure access, and optimizing resource allocation</w:t>
      </w:r>
      <w:r>
        <w:rPr>
          <w:rFonts w:asciiTheme="majorHAnsi" w:hAnsiTheme="majorHAnsi"/>
          <w:sz w:val="32"/>
          <w:szCs w:val="32"/>
          <w:lang w:val="en-US"/>
        </w:rPr>
        <w:t>.</w:t>
      </w:r>
    </w:p>
    <w:p w14:paraId="6D03A326" w14:textId="77777777" w:rsidR="008008EB" w:rsidRDefault="008008EB">
      <w:pPr>
        <w:rPr>
          <w:rFonts w:asciiTheme="majorHAnsi" w:hAnsiTheme="majorHAnsi"/>
          <w:sz w:val="32"/>
          <w:szCs w:val="32"/>
          <w:lang w:val="en-US"/>
        </w:rPr>
      </w:pPr>
    </w:p>
    <w:p w14:paraId="6D03A327" w14:textId="77777777" w:rsidR="008008EB" w:rsidRDefault="00ED1454">
      <w:pPr>
        <w:numPr>
          <w:ilvl w:val="0"/>
          <w:numId w:val="5"/>
        </w:numPr>
        <w:rPr>
          <w:b/>
          <w:bCs/>
          <w:sz w:val="32"/>
          <w:szCs w:val="32"/>
          <w:lang w:val="en-US"/>
        </w:rPr>
      </w:pPr>
      <w:r>
        <w:rPr>
          <w:b/>
          <w:bCs/>
          <w:sz w:val="32"/>
          <w:szCs w:val="32"/>
          <w:lang w:val="en-US"/>
        </w:rPr>
        <w:t>b  Scope of the project :</w:t>
      </w:r>
    </w:p>
    <w:p w14:paraId="6D03A328" w14:textId="77777777" w:rsidR="008008EB" w:rsidRDefault="008008EB">
      <w:pPr>
        <w:ind w:firstLineChars="100" w:firstLine="280"/>
        <w:rPr>
          <w:rFonts w:asciiTheme="majorHAnsi" w:hAnsiTheme="majorHAnsi"/>
          <w:sz w:val="28"/>
          <w:szCs w:val="28"/>
          <w:lang w:val="en-US"/>
        </w:rPr>
      </w:pPr>
    </w:p>
    <w:p w14:paraId="6D03A329" w14:textId="77777777" w:rsidR="008008EB" w:rsidRDefault="00ED1454">
      <w:pPr>
        <w:ind w:firstLineChars="100" w:firstLine="280"/>
        <w:rPr>
          <w:rFonts w:asciiTheme="majorHAnsi" w:hAnsiTheme="majorHAnsi"/>
          <w:sz w:val="28"/>
          <w:szCs w:val="28"/>
          <w:lang w:val="en-US"/>
        </w:rPr>
      </w:pPr>
      <w:r>
        <w:rPr>
          <w:rFonts w:asciiTheme="majorHAnsi" w:hAnsiTheme="majorHAnsi"/>
          <w:sz w:val="28"/>
          <w:szCs w:val="28"/>
          <w:lang w:val="en-US"/>
        </w:rPr>
        <w:t>The project scope covers the following components:</w:t>
      </w:r>
    </w:p>
    <w:p w14:paraId="6D03A32A" w14:textId="77777777" w:rsidR="008008EB" w:rsidRDefault="00ED1454">
      <w:pPr>
        <w:numPr>
          <w:ilvl w:val="0"/>
          <w:numId w:val="6"/>
        </w:numPr>
        <w:rPr>
          <w:rFonts w:asciiTheme="majorHAnsi" w:hAnsiTheme="majorHAnsi"/>
          <w:sz w:val="28"/>
          <w:szCs w:val="28"/>
          <w:lang w:val="en-US"/>
        </w:rPr>
      </w:pPr>
      <w:r>
        <w:rPr>
          <w:rFonts w:asciiTheme="majorHAnsi" w:hAnsiTheme="majorHAnsi"/>
          <w:b/>
          <w:bCs/>
          <w:sz w:val="28"/>
          <w:szCs w:val="28"/>
          <w:lang w:val="en-US"/>
        </w:rPr>
        <w:t>Login Component</w:t>
      </w:r>
      <w:r>
        <w:rPr>
          <w:rFonts w:asciiTheme="majorHAnsi" w:hAnsiTheme="majorHAnsi"/>
          <w:sz w:val="28"/>
          <w:szCs w:val="28"/>
          <w:lang w:val="en-US"/>
        </w:rPr>
        <w:t>: Ensures secure access for authorized personnel.</w:t>
      </w:r>
    </w:p>
    <w:p w14:paraId="6D03A32B" w14:textId="77777777" w:rsidR="008008EB" w:rsidRDefault="00ED1454">
      <w:pPr>
        <w:numPr>
          <w:ilvl w:val="0"/>
          <w:numId w:val="5"/>
        </w:numPr>
        <w:rPr>
          <w:rFonts w:asciiTheme="majorHAnsi" w:hAnsiTheme="majorHAnsi"/>
          <w:sz w:val="28"/>
          <w:szCs w:val="28"/>
          <w:lang w:val="en-US"/>
        </w:rPr>
      </w:pPr>
      <w:r>
        <w:rPr>
          <w:rFonts w:asciiTheme="majorHAnsi" w:hAnsiTheme="majorHAnsi"/>
          <w:b/>
          <w:bCs/>
          <w:sz w:val="28"/>
          <w:szCs w:val="28"/>
          <w:lang w:val="en-US"/>
        </w:rPr>
        <w:t>Person Componen</w:t>
      </w:r>
      <w:r>
        <w:rPr>
          <w:rFonts w:asciiTheme="majorHAnsi" w:hAnsiTheme="majorHAnsi"/>
          <w:sz w:val="28"/>
          <w:szCs w:val="28"/>
          <w:lang w:val="en-US"/>
        </w:rPr>
        <w:t>t: Centralizes personal details of donors and recipients.</w:t>
      </w:r>
    </w:p>
    <w:p w14:paraId="6D03A32C" w14:textId="77777777" w:rsidR="008008EB" w:rsidRDefault="00ED1454">
      <w:pPr>
        <w:numPr>
          <w:ilvl w:val="0"/>
          <w:numId w:val="5"/>
        </w:numPr>
        <w:rPr>
          <w:rFonts w:asciiTheme="majorHAnsi" w:hAnsiTheme="majorHAnsi"/>
          <w:sz w:val="28"/>
          <w:szCs w:val="28"/>
          <w:lang w:val="en-US"/>
        </w:rPr>
      </w:pPr>
      <w:r>
        <w:rPr>
          <w:rFonts w:asciiTheme="majorHAnsi" w:hAnsiTheme="majorHAnsi"/>
          <w:b/>
          <w:bCs/>
          <w:sz w:val="28"/>
          <w:szCs w:val="28"/>
          <w:lang w:val="en-US"/>
        </w:rPr>
        <w:t>Donor Component</w:t>
      </w:r>
      <w:r>
        <w:rPr>
          <w:rFonts w:asciiTheme="majorHAnsi" w:hAnsiTheme="majorHAnsi"/>
          <w:sz w:val="28"/>
          <w:szCs w:val="28"/>
          <w:lang w:val="en-US"/>
        </w:rPr>
        <w:t>: Records donation information, including date, time, and quantity.</w:t>
      </w:r>
    </w:p>
    <w:p w14:paraId="6D03A32D" w14:textId="77777777" w:rsidR="008008EB" w:rsidRDefault="00ED1454">
      <w:pPr>
        <w:numPr>
          <w:ilvl w:val="0"/>
          <w:numId w:val="5"/>
        </w:numPr>
        <w:rPr>
          <w:rFonts w:asciiTheme="majorHAnsi" w:hAnsiTheme="majorHAnsi"/>
          <w:sz w:val="28"/>
          <w:szCs w:val="28"/>
          <w:lang w:val="en-US"/>
        </w:rPr>
      </w:pPr>
      <w:r>
        <w:rPr>
          <w:rFonts w:asciiTheme="majorHAnsi" w:hAnsiTheme="majorHAnsi"/>
          <w:b/>
          <w:bCs/>
          <w:sz w:val="28"/>
          <w:szCs w:val="28"/>
          <w:lang w:val="en-US"/>
        </w:rPr>
        <w:t>Receiver Component:</w:t>
      </w:r>
      <w:r>
        <w:rPr>
          <w:rFonts w:asciiTheme="majorHAnsi" w:hAnsiTheme="majorHAnsi"/>
          <w:sz w:val="28"/>
          <w:szCs w:val="28"/>
          <w:lang w:val="en-US"/>
        </w:rPr>
        <w:t xml:space="preserve"> Documents blood receipts, ensuring patient safety.</w:t>
      </w:r>
    </w:p>
    <w:p w14:paraId="6D03A32E" w14:textId="77777777" w:rsidR="008008EB" w:rsidRDefault="00ED1454">
      <w:pPr>
        <w:numPr>
          <w:ilvl w:val="0"/>
          <w:numId w:val="5"/>
        </w:numPr>
        <w:rPr>
          <w:rFonts w:asciiTheme="majorHAnsi" w:hAnsiTheme="majorHAnsi"/>
          <w:sz w:val="28"/>
          <w:szCs w:val="28"/>
          <w:lang w:val="en-US"/>
        </w:rPr>
      </w:pPr>
      <w:r>
        <w:rPr>
          <w:rFonts w:asciiTheme="majorHAnsi" w:hAnsiTheme="majorHAnsi"/>
          <w:b/>
          <w:bCs/>
          <w:sz w:val="28"/>
          <w:szCs w:val="28"/>
          <w:lang w:val="en-US"/>
        </w:rPr>
        <w:t>Stock Component</w:t>
      </w:r>
      <w:r>
        <w:rPr>
          <w:rFonts w:asciiTheme="majorHAnsi" w:hAnsiTheme="majorHAnsi"/>
          <w:sz w:val="28"/>
          <w:szCs w:val="28"/>
          <w:lang w:val="en-US"/>
        </w:rPr>
        <w:t>: Provides real-time inventory monitoring for each blood group.</w:t>
      </w:r>
    </w:p>
    <w:p w14:paraId="6D03A32F" w14:textId="77777777" w:rsidR="008008EB" w:rsidRDefault="008008EB">
      <w:pPr>
        <w:rPr>
          <w:rFonts w:asciiTheme="majorHAnsi" w:hAnsiTheme="majorHAnsi"/>
          <w:sz w:val="21"/>
          <w:szCs w:val="21"/>
          <w:lang w:val="en-US"/>
        </w:rPr>
      </w:pPr>
    </w:p>
    <w:p w14:paraId="6D03A330" w14:textId="77777777" w:rsidR="008008EB" w:rsidRDefault="00ED1454">
      <w:pPr>
        <w:rPr>
          <w:rFonts w:asciiTheme="majorHAnsi" w:hAnsiTheme="majorHAnsi"/>
          <w:sz w:val="28"/>
          <w:szCs w:val="28"/>
          <w:lang w:val="en-US"/>
        </w:rPr>
      </w:pPr>
      <w:r>
        <w:rPr>
          <w:rFonts w:asciiTheme="majorHAnsi" w:hAnsiTheme="majorHAnsi"/>
          <w:sz w:val="28"/>
          <w:szCs w:val="28"/>
          <w:lang w:val="en-US"/>
        </w:rPr>
        <w:t>These components collectively create an efficient, secure, and user-friendly system for managing blood bank operations, improving patient care and simplifying blood bank tasks.</w:t>
      </w:r>
    </w:p>
    <w:p w14:paraId="6D03A331" w14:textId="77777777" w:rsidR="008008EB" w:rsidRDefault="008008EB">
      <w:pPr>
        <w:rPr>
          <w:rFonts w:asciiTheme="majorHAnsi" w:hAnsiTheme="majorHAnsi"/>
          <w:sz w:val="32"/>
          <w:szCs w:val="32"/>
          <w:lang w:val="en-US"/>
        </w:rPr>
      </w:pPr>
    </w:p>
    <w:p w14:paraId="6D03A332" w14:textId="77777777" w:rsidR="008008EB" w:rsidRDefault="008008EB">
      <w:pPr>
        <w:rPr>
          <w:rFonts w:asciiTheme="majorHAnsi" w:hAnsiTheme="majorHAnsi"/>
          <w:sz w:val="32"/>
          <w:szCs w:val="32"/>
          <w:lang w:val="en-US"/>
        </w:rPr>
      </w:pPr>
    </w:p>
    <w:p w14:paraId="6D03A333" w14:textId="77777777" w:rsidR="008008EB" w:rsidRPr="00EA5D55" w:rsidRDefault="00ED1454">
      <w:pPr>
        <w:numPr>
          <w:ilvl w:val="0"/>
          <w:numId w:val="6"/>
        </w:numPr>
        <w:rPr>
          <w:rFonts w:asciiTheme="majorHAnsi" w:hAnsiTheme="majorHAnsi"/>
          <w:b/>
          <w:bCs/>
          <w:color w:val="C00000"/>
          <w:sz w:val="40"/>
          <w:szCs w:val="40"/>
          <w:lang w:val="en-US"/>
        </w:rPr>
      </w:pPr>
      <w:r w:rsidRPr="00EA5D55">
        <w:rPr>
          <w:rFonts w:asciiTheme="majorHAnsi" w:hAnsiTheme="majorHAnsi"/>
          <w:b/>
          <w:bCs/>
          <w:color w:val="C00000"/>
          <w:sz w:val="40"/>
          <w:szCs w:val="40"/>
          <w:lang w:val="en-US"/>
        </w:rPr>
        <w:t>PROJECT DESCRIPTION</w:t>
      </w:r>
    </w:p>
    <w:p w14:paraId="6D03A334" w14:textId="77777777" w:rsidR="008008EB" w:rsidRDefault="008008EB">
      <w:pPr>
        <w:rPr>
          <w:rFonts w:asciiTheme="majorHAnsi" w:hAnsiTheme="majorHAnsi"/>
          <w:b/>
          <w:bCs/>
          <w:sz w:val="40"/>
          <w:szCs w:val="40"/>
          <w:lang w:val="en-US"/>
          <w14:textFill>
            <w14:gradFill>
              <w14:gsLst>
                <w14:gs w14:pos="0">
                  <w14:srgbClr w14:val="E30000"/>
                </w14:gs>
                <w14:gs w14:pos="100000">
                  <w14:srgbClr w14:val="760303"/>
                </w14:gs>
              </w14:gsLst>
              <w14:lin w14:ang="0" w14:scaled="0"/>
            </w14:gradFill>
          </w14:textFill>
        </w:rPr>
      </w:pPr>
    </w:p>
    <w:p w14:paraId="6D03A335" w14:textId="77777777" w:rsidR="008008EB" w:rsidRDefault="00ED1454">
      <w:pPr>
        <w:numPr>
          <w:ilvl w:val="0"/>
          <w:numId w:val="6"/>
        </w:numPr>
        <w:rPr>
          <w:rFonts w:asciiTheme="majorHAnsi" w:hAnsiTheme="majorHAnsi"/>
          <w:b/>
          <w:bCs/>
          <w:sz w:val="40"/>
          <w:szCs w:val="40"/>
          <w:lang w:val="en-US"/>
        </w:rPr>
      </w:pPr>
      <w:r>
        <w:rPr>
          <w:b/>
          <w:bCs/>
          <w:sz w:val="32"/>
          <w:szCs w:val="32"/>
          <w:lang w:val="en-US"/>
        </w:rPr>
        <w:t>a  Project Overvie</w:t>
      </w:r>
      <w:r>
        <w:rPr>
          <w:rFonts w:asciiTheme="majorHAnsi" w:hAnsiTheme="majorHAnsi"/>
          <w:b/>
          <w:bCs/>
          <w:sz w:val="40"/>
          <w:szCs w:val="40"/>
          <w:lang w:val="en-US"/>
        </w:rPr>
        <w:t>w :</w:t>
      </w:r>
    </w:p>
    <w:p w14:paraId="6D03A336" w14:textId="77777777" w:rsidR="008008EB" w:rsidRDefault="008008EB">
      <w:pPr>
        <w:rPr>
          <w:rFonts w:asciiTheme="majorHAnsi" w:hAnsiTheme="majorHAnsi"/>
          <w:b/>
          <w:bCs/>
          <w:sz w:val="40"/>
          <w:szCs w:val="40"/>
          <w:lang w:val="en-US"/>
        </w:rPr>
      </w:pPr>
    </w:p>
    <w:p w14:paraId="6D03A337" w14:textId="77777777" w:rsidR="008008EB" w:rsidRDefault="00ED1454">
      <w:pPr>
        <w:rPr>
          <w:rFonts w:asciiTheme="majorHAnsi" w:hAnsiTheme="majorHAnsi"/>
          <w:b/>
          <w:bCs/>
          <w:sz w:val="40"/>
          <w:szCs w:val="40"/>
          <w:lang w:val="en-US"/>
        </w:rPr>
      </w:pPr>
      <w:r>
        <w:rPr>
          <w:rFonts w:asciiTheme="majorHAnsi" w:hAnsiTheme="majorHAnsi"/>
          <w:b/>
          <w:bCs/>
          <w:sz w:val="28"/>
          <w:szCs w:val="28"/>
          <w:lang w:val="en-US"/>
        </w:rPr>
        <w:t>Existing System</w:t>
      </w:r>
      <w:r>
        <w:rPr>
          <w:rFonts w:asciiTheme="majorHAnsi" w:hAnsiTheme="majorHAnsi"/>
          <w:b/>
          <w:bCs/>
          <w:sz w:val="40"/>
          <w:szCs w:val="40"/>
          <w:lang w:val="en-US"/>
        </w:rPr>
        <w:t xml:space="preserve"> </w:t>
      </w:r>
    </w:p>
    <w:p w14:paraId="6D03A338" w14:textId="77777777" w:rsidR="008008EB" w:rsidRDefault="00ED1454">
      <w:pPr>
        <w:autoSpaceDE w:val="0"/>
        <w:autoSpaceDN w:val="0"/>
        <w:adjustRightInd w:val="0"/>
        <w:jc w:val="both"/>
        <w:rPr>
          <w:rFonts w:ascii="Times New Roman" w:hAnsi="Times New Roman" w:cs="Times New Roman"/>
          <w:bCs/>
        </w:rPr>
      </w:pPr>
      <w:r>
        <w:rPr>
          <w:rFonts w:asciiTheme="majorHAnsi" w:hAnsiTheme="majorHAnsi"/>
          <w:b/>
          <w:bCs/>
          <w:sz w:val="40"/>
          <w:szCs w:val="40"/>
          <w:lang w:val="en-US"/>
        </w:rPr>
        <w:t xml:space="preserve">    </w:t>
      </w:r>
      <w:r>
        <w:rPr>
          <w:rFonts w:asciiTheme="majorHAnsi" w:hAnsiTheme="majorHAnsi"/>
          <w:b/>
          <w:bCs/>
          <w:sz w:val="36"/>
          <w:szCs w:val="36"/>
          <w:lang w:val="en-US"/>
        </w:rPr>
        <w:t xml:space="preserve">  </w:t>
      </w:r>
      <w:r>
        <w:rPr>
          <w:rFonts w:asciiTheme="majorHAnsi" w:hAnsiTheme="majorHAnsi" w:cs="Times New Roman"/>
          <w:bCs/>
          <w:sz w:val="28"/>
          <w:szCs w:val="28"/>
        </w:rPr>
        <w:t>Despite the immense technological advancement, blood bank systems use manual date for storing valuable data. Even it is time consuming to retrieve any data if required. Consequently, one of the major issues in blood bank systems, as talked in many articles and research papers it has lack of data security. People doubt whether their personal information and medical records are safely secured or not. Therefore our project aims to develop blood bank management system along with database security and encryption</w:t>
      </w:r>
      <w:r>
        <w:rPr>
          <w:rFonts w:ascii="Times New Roman" w:hAnsi="Times New Roman" w:cs="Times New Roman"/>
          <w:bCs/>
        </w:rPr>
        <w:t>.</w:t>
      </w:r>
    </w:p>
    <w:p w14:paraId="6D03A339" w14:textId="77777777" w:rsidR="008008EB" w:rsidRDefault="008008EB">
      <w:pPr>
        <w:autoSpaceDE w:val="0"/>
        <w:autoSpaceDN w:val="0"/>
        <w:adjustRightInd w:val="0"/>
        <w:jc w:val="both"/>
        <w:rPr>
          <w:rFonts w:ascii="Calibri" w:hAnsi="Calibri" w:cs="Calibri"/>
          <w:b/>
          <w:sz w:val="28"/>
          <w:szCs w:val="28"/>
          <w:lang w:val="en-US"/>
        </w:rPr>
      </w:pPr>
    </w:p>
    <w:p w14:paraId="6D03A33A" w14:textId="77777777" w:rsidR="008008EB" w:rsidRDefault="00ED1454">
      <w:pPr>
        <w:autoSpaceDE w:val="0"/>
        <w:autoSpaceDN w:val="0"/>
        <w:adjustRightInd w:val="0"/>
        <w:jc w:val="both"/>
        <w:rPr>
          <w:rFonts w:ascii="Calibri" w:hAnsi="Calibri" w:cs="Calibri"/>
          <w:b/>
          <w:sz w:val="28"/>
          <w:szCs w:val="28"/>
          <w:lang w:val="en-US"/>
        </w:rPr>
      </w:pPr>
      <w:r>
        <w:rPr>
          <w:rFonts w:ascii="Calibri" w:hAnsi="Calibri" w:cs="Calibri"/>
          <w:b/>
          <w:sz w:val="28"/>
          <w:szCs w:val="28"/>
          <w:lang w:val="en-US"/>
        </w:rPr>
        <w:t>Proposed System</w:t>
      </w:r>
    </w:p>
    <w:p w14:paraId="6D03A33B" w14:textId="77777777" w:rsidR="008008EB" w:rsidRDefault="008008EB">
      <w:pPr>
        <w:autoSpaceDE w:val="0"/>
        <w:autoSpaceDN w:val="0"/>
        <w:adjustRightInd w:val="0"/>
        <w:jc w:val="both"/>
        <w:rPr>
          <w:b/>
          <w:lang w:val="en-US"/>
        </w:rPr>
      </w:pPr>
    </w:p>
    <w:p w14:paraId="6D03A33C" w14:textId="77777777" w:rsidR="008008EB" w:rsidRDefault="00ED1454">
      <w:pPr>
        <w:numPr>
          <w:ilvl w:val="0"/>
          <w:numId w:val="7"/>
        </w:numPr>
        <w:autoSpaceDE w:val="0"/>
        <w:autoSpaceDN w:val="0"/>
        <w:adjustRightInd w:val="0"/>
        <w:jc w:val="both"/>
        <w:rPr>
          <w:rFonts w:asciiTheme="majorHAnsi" w:hAnsiTheme="majorHAnsi" w:cs="Times New Roman"/>
          <w:bCs/>
          <w:sz w:val="28"/>
          <w:szCs w:val="28"/>
        </w:rPr>
      </w:pPr>
      <w:r>
        <w:rPr>
          <w:rFonts w:asciiTheme="majorHAnsi" w:hAnsiTheme="majorHAnsi" w:cs="Times New Roman"/>
          <w:bCs/>
          <w:sz w:val="28"/>
          <w:szCs w:val="28"/>
          <w:lang w:val="en-US"/>
        </w:rPr>
        <w:t>A</w:t>
      </w:r>
      <w:r>
        <w:rPr>
          <w:rFonts w:asciiTheme="majorHAnsi" w:hAnsiTheme="majorHAnsi" w:cs="Times New Roman"/>
          <w:bCs/>
          <w:sz w:val="28"/>
          <w:szCs w:val="28"/>
        </w:rPr>
        <w:t xml:space="preserve">dmin/User has to login first. </w:t>
      </w:r>
    </w:p>
    <w:p w14:paraId="6D03A33D" w14:textId="77777777" w:rsidR="008008EB" w:rsidRDefault="00ED1454">
      <w:pPr>
        <w:autoSpaceDE w:val="0"/>
        <w:autoSpaceDN w:val="0"/>
        <w:adjustRightInd w:val="0"/>
        <w:jc w:val="both"/>
        <w:rPr>
          <w:rFonts w:asciiTheme="majorHAnsi" w:hAnsiTheme="majorHAnsi" w:cs="Times New Roman"/>
          <w:bCs/>
          <w:sz w:val="28"/>
          <w:szCs w:val="28"/>
        </w:rPr>
      </w:pPr>
      <w:r>
        <w:rPr>
          <w:rFonts w:asciiTheme="majorHAnsi" w:hAnsiTheme="majorHAnsi" w:cs="Times New Roman"/>
          <w:bCs/>
          <w:sz w:val="28"/>
          <w:szCs w:val="28"/>
          <w:lang w:val="en-US"/>
        </w:rPr>
        <w:t xml:space="preserve">2. </w:t>
      </w:r>
      <w:r>
        <w:rPr>
          <w:rFonts w:asciiTheme="majorHAnsi" w:hAnsiTheme="majorHAnsi" w:cs="Times New Roman"/>
          <w:bCs/>
          <w:sz w:val="28"/>
          <w:szCs w:val="28"/>
        </w:rPr>
        <w:t xml:space="preserve">All the personal details of the person is recorded and stored in the database. Admin can search for any personal details. He can retrieve any donation/receive history. </w:t>
      </w:r>
    </w:p>
    <w:p w14:paraId="6D03A33E" w14:textId="77777777" w:rsidR="008008EB" w:rsidRDefault="00ED1454">
      <w:pPr>
        <w:autoSpaceDE w:val="0"/>
        <w:autoSpaceDN w:val="0"/>
        <w:adjustRightInd w:val="0"/>
        <w:jc w:val="both"/>
        <w:rPr>
          <w:rFonts w:asciiTheme="majorHAnsi" w:hAnsiTheme="majorHAnsi" w:cs="Times New Roman"/>
          <w:bCs/>
          <w:sz w:val="28"/>
          <w:szCs w:val="28"/>
        </w:rPr>
      </w:pPr>
      <w:r>
        <w:rPr>
          <w:rFonts w:asciiTheme="majorHAnsi" w:hAnsiTheme="majorHAnsi" w:cs="Times New Roman"/>
          <w:bCs/>
          <w:sz w:val="28"/>
          <w:szCs w:val="28"/>
          <w:lang w:val="en-US"/>
        </w:rPr>
        <w:t xml:space="preserve">3. </w:t>
      </w:r>
      <w:r>
        <w:rPr>
          <w:rFonts w:asciiTheme="majorHAnsi" w:hAnsiTheme="majorHAnsi" w:cs="Times New Roman"/>
          <w:bCs/>
          <w:sz w:val="28"/>
          <w:szCs w:val="28"/>
        </w:rPr>
        <w:t xml:space="preserve">They can even have the complete information about the stock present in the blood bank. </w:t>
      </w:r>
    </w:p>
    <w:p w14:paraId="6D03A33F" w14:textId="77777777" w:rsidR="008008EB" w:rsidRDefault="00ED1454">
      <w:pPr>
        <w:numPr>
          <w:ilvl w:val="0"/>
          <w:numId w:val="6"/>
        </w:numPr>
        <w:autoSpaceDE w:val="0"/>
        <w:autoSpaceDN w:val="0"/>
        <w:adjustRightInd w:val="0"/>
        <w:jc w:val="both"/>
        <w:rPr>
          <w:rFonts w:asciiTheme="majorHAnsi" w:hAnsiTheme="majorHAnsi" w:cs="Times New Roman"/>
          <w:bCs/>
          <w:sz w:val="28"/>
          <w:szCs w:val="28"/>
          <w:lang w:val="en-US"/>
        </w:rPr>
      </w:pPr>
      <w:r>
        <w:rPr>
          <w:rFonts w:asciiTheme="majorHAnsi" w:hAnsiTheme="majorHAnsi" w:cs="Times New Roman"/>
          <w:bCs/>
          <w:sz w:val="28"/>
          <w:szCs w:val="28"/>
        </w:rPr>
        <w:t>Apart from this, we will be using concepts of database encryption to make sure that the person’s information is kept secure and confidential. This will help us keep their donation and receive records protected from any threats from individuals with potentially malicious intentions or unforeseen hazards to the security of the data.</w:t>
      </w:r>
    </w:p>
    <w:p w14:paraId="6D03A340" w14:textId="77777777" w:rsidR="008008EB" w:rsidRDefault="00ED1454">
      <w:pPr>
        <w:autoSpaceDE w:val="0"/>
        <w:autoSpaceDN w:val="0"/>
        <w:adjustRightInd w:val="0"/>
        <w:jc w:val="both"/>
        <w:rPr>
          <w:rFonts w:asciiTheme="majorHAnsi" w:hAnsiTheme="majorHAnsi" w:cs="Times New Roman"/>
          <w:bCs/>
          <w:sz w:val="28"/>
          <w:szCs w:val="28"/>
          <w:lang w:val="en-US"/>
        </w:rPr>
      </w:pPr>
      <w:r>
        <w:rPr>
          <w:b/>
          <w:sz w:val="32"/>
          <w:szCs w:val="32"/>
          <w:lang w:val="en-US"/>
        </w:rPr>
        <w:t>2.b Major Project Functionalities</w:t>
      </w:r>
    </w:p>
    <w:p w14:paraId="6D03A341" w14:textId="77777777" w:rsidR="008008EB" w:rsidRDefault="008008EB">
      <w:pPr>
        <w:autoSpaceDE w:val="0"/>
        <w:autoSpaceDN w:val="0"/>
        <w:adjustRightInd w:val="0"/>
        <w:jc w:val="both"/>
        <w:rPr>
          <w:rFonts w:asciiTheme="majorHAnsi" w:hAnsiTheme="majorHAnsi" w:cs="Times New Roman"/>
          <w:bCs/>
          <w:sz w:val="21"/>
          <w:szCs w:val="21"/>
          <w:lang w:val="en-US"/>
        </w:rPr>
      </w:pPr>
    </w:p>
    <w:p w14:paraId="6D03A342" w14:textId="77777777" w:rsidR="008008EB" w:rsidRDefault="00ED1454">
      <w:pPr>
        <w:autoSpaceDE w:val="0"/>
        <w:autoSpaceDN w:val="0"/>
        <w:adjustRightInd w:val="0"/>
        <w:jc w:val="both"/>
        <w:rPr>
          <w:rFonts w:asciiTheme="majorHAnsi" w:hAnsiTheme="majorHAnsi"/>
          <w:bCs/>
          <w:sz w:val="28"/>
          <w:szCs w:val="28"/>
          <w:lang w:val="en-US"/>
        </w:rPr>
      </w:pPr>
      <w:r>
        <w:rPr>
          <w:rFonts w:asciiTheme="majorHAnsi" w:hAnsiTheme="majorHAnsi"/>
          <w:bCs/>
          <w:sz w:val="28"/>
          <w:szCs w:val="28"/>
          <w:lang w:val="en-US"/>
        </w:rPr>
        <w:t>Here are the major project functionalities :</w:t>
      </w:r>
    </w:p>
    <w:p w14:paraId="6D03A343" w14:textId="77777777" w:rsidR="008008EB" w:rsidRDefault="008008EB">
      <w:pPr>
        <w:autoSpaceDE w:val="0"/>
        <w:autoSpaceDN w:val="0"/>
        <w:adjustRightInd w:val="0"/>
        <w:jc w:val="both"/>
        <w:rPr>
          <w:rFonts w:asciiTheme="majorHAnsi" w:hAnsiTheme="majorHAnsi"/>
          <w:bCs/>
          <w:sz w:val="15"/>
          <w:szCs w:val="15"/>
          <w:lang w:val="en-US"/>
        </w:rPr>
      </w:pPr>
    </w:p>
    <w:p w14:paraId="6D03A344" w14:textId="77777777" w:rsidR="008008EB" w:rsidRDefault="00ED1454">
      <w:pPr>
        <w:numPr>
          <w:ilvl w:val="0"/>
          <w:numId w:val="8"/>
        </w:numPr>
        <w:autoSpaceDE w:val="0"/>
        <w:autoSpaceDN w:val="0"/>
        <w:adjustRightInd w:val="0"/>
        <w:jc w:val="both"/>
        <w:rPr>
          <w:rFonts w:asciiTheme="majorHAnsi" w:hAnsiTheme="majorHAnsi"/>
          <w:bCs/>
          <w:sz w:val="32"/>
          <w:szCs w:val="32"/>
          <w:lang w:val="en-US"/>
        </w:rPr>
      </w:pPr>
      <w:r>
        <w:rPr>
          <w:rFonts w:asciiTheme="majorHAnsi" w:hAnsiTheme="majorHAnsi"/>
          <w:b/>
          <w:sz w:val="32"/>
          <w:szCs w:val="32"/>
          <w:lang w:val="en-US"/>
        </w:rPr>
        <w:t>Login Component</w:t>
      </w:r>
      <w:r>
        <w:rPr>
          <w:rFonts w:asciiTheme="majorHAnsi" w:hAnsiTheme="majorHAnsi"/>
          <w:bCs/>
          <w:sz w:val="32"/>
          <w:szCs w:val="32"/>
          <w:lang w:val="en-US"/>
        </w:rPr>
        <w:t>:</w:t>
      </w:r>
    </w:p>
    <w:p w14:paraId="6D03A345" w14:textId="77777777" w:rsidR="008008EB" w:rsidRDefault="008008EB">
      <w:pPr>
        <w:autoSpaceDE w:val="0"/>
        <w:autoSpaceDN w:val="0"/>
        <w:adjustRightInd w:val="0"/>
        <w:jc w:val="both"/>
        <w:rPr>
          <w:rFonts w:asciiTheme="majorHAnsi" w:hAnsiTheme="majorHAnsi"/>
          <w:bCs/>
          <w:sz w:val="16"/>
          <w:szCs w:val="16"/>
          <w:lang w:val="en-US"/>
        </w:rPr>
      </w:pPr>
    </w:p>
    <w:p w14:paraId="6D03A346" w14:textId="77777777" w:rsidR="008008EB" w:rsidRDefault="00ED1454">
      <w:pPr>
        <w:autoSpaceDE w:val="0"/>
        <w:autoSpaceDN w:val="0"/>
        <w:adjustRightInd w:val="0"/>
        <w:jc w:val="both"/>
        <w:rPr>
          <w:rFonts w:asciiTheme="majorHAnsi" w:hAnsiTheme="majorHAnsi"/>
          <w:bCs/>
          <w:sz w:val="28"/>
          <w:szCs w:val="28"/>
          <w:lang w:val="en-US"/>
        </w:rPr>
      </w:pPr>
      <w:r>
        <w:rPr>
          <w:rFonts w:asciiTheme="majorHAnsi" w:hAnsiTheme="majorHAnsi"/>
          <w:b/>
          <w:sz w:val="28"/>
          <w:szCs w:val="28"/>
          <w:lang w:val="en-US"/>
        </w:rPr>
        <w:t>Secure Authentication</w:t>
      </w:r>
      <w:r>
        <w:rPr>
          <w:rFonts w:asciiTheme="majorHAnsi" w:hAnsiTheme="majorHAnsi"/>
          <w:bCs/>
          <w:sz w:val="28"/>
          <w:szCs w:val="28"/>
          <w:lang w:val="en-US"/>
        </w:rPr>
        <w:t>: Provides secure access for authorized blood bank personnel through username and password authentication.</w:t>
      </w:r>
    </w:p>
    <w:p w14:paraId="6D03A347" w14:textId="77777777" w:rsidR="008008EB" w:rsidRDefault="00ED1454">
      <w:pPr>
        <w:autoSpaceDE w:val="0"/>
        <w:autoSpaceDN w:val="0"/>
        <w:adjustRightInd w:val="0"/>
        <w:jc w:val="both"/>
        <w:rPr>
          <w:rFonts w:asciiTheme="majorHAnsi" w:hAnsiTheme="majorHAnsi"/>
          <w:bCs/>
          <w:sz w:val="28"/>
          <w:szCs w:val="28"/>
          <w:lang w:val="en-US"/>
        </w:rPr>
      </w:pPr>
      <w:r>
        <w:rPr>
          <w:rFonts w:asciiTheme="majorHAnsi" w:hAnsiTheme="majorHAnsi"/>
          <w:b/>
          <w:sz w:val="28"/>
          <w:szCs w:val="28"/>
          <w:lang w:val="en-US"/>
        </w:rPr>
        <w:t>User Roles</w:t>
      </w:r>
      <w:r>
        <w:rPr>
          <w:rFonts w:asciiTheme="majorHAnsi" w:hAnsiTheme="majorHAnsi"/>
          <w:bCs/>
          <w:sz w:val="28"/>
          <w:szCs w:val="28"/>
          <w:lang w:val="en-US"/>
        </w:rPr>
        <w:t>: Defines different user roles with varying levels of access and permissions to ensure data security and confidentiality.</w:t>
      </w:r>
    </w:p>
    <w:p w14:paraId="6D03A348" w14:textId="77777777" w:rsidR="008008EB" w:rsidRDefault="008008EB">
      <w:pPr>
        <w:autoSpaceDE w:val="0"/>
        <w:autoSpaceDN w:val="0"/>
        <w:adjustRightInd w:val="0"/>
        <w:jc w:val="both"/>
        <w:rPr>
          <w:rFonts w:asciiTheme="majorHAnsi" w:hAnsiTheme="majorHAnsi"/>
          <w:bCs/>
          <w:sz w:val="21"/>
          <w:szCs w:val="21"/>
          <w:lang w:val="en-US"/>
        </w:rPr>
      </w:pPr>
    </w:p>
    <w:p w14:paraId="6D03A349" w14:textId="77777777" w:rsidR="008008EB" w:rsidRDefault="00ED1454">
      <w:pPr>
        <w:numPr>
          <w:ilvl w:val="0"/>
          <w:numId w:val="8"/>
        </w:numPr>
        <w:autoSpaceDE w:val="0"/>
        <w:autoSpaceDN w:val="0"/>
        <w:adjustRightInd w:val="0"/>
        <w:jc w:val="both"/>
        <w:rPr>
          <w:rFonts w:asciiTheme="majorHAnsi" w:hAnsiTheme="majorHAnsi"/>
          <w:b/>
          <w:sz w:val="32"/>
          <w:szCs w:val="32"/>
          <w:lang w:val="en-US"/>
        </w:rPr>
      </w:pPr>
      <w:r>
        <w:rPr>
          <w:rFonts w:asciiTheme="majorHAnsi" w:hAnsiTheme="majorHAnsi"/>
          <w:b/>
          <w:sz w:val="32"/>
          <w:szCs w:val="32"/>
          <w:lang w:val="en-US"/>
        </w:rPr>
        <w:t>Person Component:</w:t>
      </w:r>
    </w:p>
    <w:p w14:paraId="6D03A34A" w14:textId="77777777" w:rsidR="008008EB" w:rsidRDefault="008008EB">
      <w:pPr>
        <w:autoSpaceDE w:val="0"/>
        <w:autoSpaceDN w:val="0"/>
        <w:adjustRightInd w:val="0"/>
        <w:jc w:val="both"/>
        <w:rPr>
          <w:rFonts w:asciiTheme="majorHAnsi" w:hAnsiTheme="majorHAnsi"/>
          <w:b/>
          <w:sz w:val="16"/>
          <w:szCs w:val="16"/>
          <w:lang w:val="en-US"/>
        </w:rPr>
      </w:pPr>
    </w:p>
    <w:p w14:paraId="6D03A34B" w14:textId="77777777" w:rsidR="008008EB" w:rsidRDefault="00ED1454">
      <w:pPr>
        <w:autoSpaceDE w:val="0"/>
        <w:autoSpaceDN w:val="0"/>
        <w:adjustRightInd w:val="0"/>
        <w:jc w:val="both"/>
        <w:rPr>
          <w:rFonts w:asciiTheme="majorHAnsi" w:hAnsiTheme="majorHAnsi"/>
          <w:bCs/>
          <w:sz w:val="28"/>
          <w:szCs w:val="28"/>
          <w:lang w:val="en-US"/>
        </w:rPr>
      </w:pPr>
      <w:r>
        <w:rPr>
          <w:rFonts w:asciiTheme="majorHAnsi" w:hAnsiTheme="majorHAnsi"/>
          <w:b/>
          <w:sz w:val="28"/>
          <w:szCs w:val="28"/>
          <w:lang w:val="en-US"/>
        </w:rPr>
        <w:t>Donor and Recipient Profiles</w:t>
      </w:r>
      <w:r>
        <w:rPr>
          <w:rFonts w:asciiTheme="majorHAnsi" w:hAnsiTheme="majorHAnsi"/>
          <w:bCs/>
          <w:sz w:val="28"/>
          <w:szCs w:val="28"/>
          <w:lang w:val="en-US"/>
        </w:rPr>
        <w:t>: Allows the creation and maintenance of comprehensive profiles for both donors and recipients.</w:t>
      </w:r>
    </w:p>
    <w:p w14:paraId="6D03A34C" w14:textId="77777777" w:rsidR="008008EB" w:rsidRDefault="00ED1454">
      <w:pPr>
        <w:autoSpaceDE w:val="0"/>
        <w:autoSpaceDN w:val="0"/>
        <w:adjustRightInd w:val="0"/>
        <w:jc w:val="both"/>
        <w:rPr>
          <w:rFonts w:asciiTheme="majorHAnsi" w:hAnsiTheme="majorHAnsi"/>
          <w:bCs/>
          <w:sz w:val="28"/>
          <w:szCs w:val="28"/>
          <w:lang w:val="en-US"/>
        </w:rPr>
      </w:pPr>
      <w:r>
        <w:rPr>
          <w:rFonts w:asciiTheme="majorHAnsi" w:hAnsiTheme="majorHAnsi"/>
          <w:b/>
          <w:sz w:val="28"/>
          <w:szCs w:val="28"/>
          <w:lang w:val="en-US"/>
        </w:rPr>
        <w:t>Personal Details</w:t>
      </w:r>
      <w:r>
        <w:rPr>
          <w:rFonts w:asciiTheme="majorHAnsi" w:hAnsiTheme="majorHAnsi"/>
          <w:bCs/>
          <w:sz w:val="28"/>
          <w:szCs w:val="28"/>
          <w:lang w:val="en-US"/>
        </w:rPr>
        <w:t>: Captures and stores personal information, including contact details, medical history, and eligibility criteria.</w:t>
      </w:r>
    </w:p>
    <w:p w14:paraId="6D03A34D" w14:textId="77777777" w:rsidR="008008EB" w:rsidRDefault="008008EB">
      <w:pPr>
        <w:autoSpaceDE w:val="0"/>
        <w:autoSpaceDN w:val="0"/>
        <w:adjustRightInd w:val="0"/>
        <w:jc w:val="both"/>
        <w:rPr>
          <w:rFonts w:asciiTheme="majorHAnsi" w:hAnsiTheme="majorHAnsi"/>
          <w:bCs/>
          <w:lang w:val="en-US"/>
        </w:rPr>
      </w:pPr>
    </w:p>
    <w:p w14:paraId="6D03A34E" w14:textId="77777777" w:rsidR="008008EB" w:rsidRDefault="00ED1454">
      <w:pPr>
        <w:numPr>
          <w:ilvl w:val="0"/>
          <w:numId w:val="8"/>
        </w:numPr>
        <w:autoSpaceDE w:val="0"/>
        <w:autoSpaceDN w:val="0"/>
        <w:adjustRightInd w:val="0"/>
        <w:jc w:val="both"/>
        <w:rPr>
          <w:rFonts w:asciiTheme="majorHAnsi" w:hAnsiTheme="majorHAnsi"/>
          <w:b/>
          <w:sz w:val="32"/>
          <w:szCs w:val="32"/>
          <w:lang w:val="en-US"/>
        </w:rPr>
      </w:pPr>
      <w:r>
        <w:rPr>
          <w:rFonts w:asciiTheme="majorHAnsi" w:hAnsiTheme="majorHAnsi"/>
          <w:b/>
          <w:sz w:val="32"/>
          <w:szCs w:val="32"/>
          <w:lang w:val="en-US"/>
        </w:rPr>
        <w:t>Donor Component:</w:t>
      </w:r>
    </w:p>
    <w:p w14:paraId="6D03A34F" w14:textId="77777777" w:rsidR="008008EB" w:rsidRDefault="008008EB">
      <w:pPr>
        <w:autoSpaceDE w:val="0"/>
        <w:autoSpaceDN w:val="0"/>
        <w:adjustRightInd w:val="0"/>
        <w:jc w:val="both"/>
        <w:rPr>
          <w:rFonts w:asciiTheme="majorHAnsi" w:hAnsiTheme="majorHAnsi"/>
          <w:b/>
          <w:sz w:val="18"/>
          <w:szCs w:val="18"/>
          <w:lang w:val="en-US"/>
        </w:rPr>
      </w:pPr>
    </w:p>
    <w:p w14:paraId="6D03A350" w14:textId="77777777" w:rsidR="008008EB" w:rsidRDefault="00ED1454">
      <w:pPr>
        <w:autoSpaceDE w:val="0"/>
        <w:autoSpaceDN w:val="0"/>
        <w:adjustRightInd w:val="0"/>
        <w:jc w:val="both"/>
        <w:rPr>
          <w:rFonts w:asciiTheme="majorHAnsi" w:hAnsiTheme="majorHAnsi"/>
          <w:bCs/>
          <w:sz w:val="28"/>
          <w:szCs w:val="28"/>
          <w:lang w:val="en-US"/>
        </w:rPr>
      </w:pPr>
      <w:r>
        <w:rPr>
          <w:rFonts w:asciiTheme="majorHAnsi" w:hAnsiTheme="majorHAnsi"/>
          <w:b/>
          <w:sz w:val="28"/>
          <w:szCs w:val="28"/>
          <w:lang w:val="en-US"/>
        </w:rPr>
        <w:t>Donor Registration</w:t>
      </w:r>
      <w:r>
        <w:rPr>
          <w:rFonts w:asciiTheme="majorHAnsi" w:hAnsiTheme="majorHAnsi"/>
          <w:bCs/>
          <w:sz w:val="28"/>
          <w:szCs w:val="28"/>
          <w:lang w:val="en-US"/>
        </w:rPr>
        <w:t>: Enables the registration of donors into the system with unique identification.</w:t>
      </w:r>
    </w:p>
    <w:p w14:paraId="6D03A351" w14:textId="77777777" w:rsidR="008008EB" w:rsidRDefault="00ED1454">
      <w:pPr>
        <w:autoSpaceDE w:val="0"/>
        <w:autoSpaceDN w:val="0"/>
        <w:adjustRightInd w:val="0"/>
        <w:jc w:val="both"/>
        <w:rPr>
          <w:rFonts w:asciiTheme="majorHAnsi" w:hAnsiTheme="majorHAnsi"/>
          <w:bCs/>
          <w:sz w:val="28"/>
          <w:szCs w:val="28"/>
          <w:lang w:val="en-US"/>
        </w:rPr>
      </w:pPr>
      <w:r>
        <w:rPr>
          <w:rFonts w:asciiTheme="majorHAnsi" w:hAnsiTheme="majorHAnsi"/>
          <w:b/>
          <w:sz w:val="28"/>
          <w:szCs w:val="28"/>
          <w:lang w:val="en-US"/>
        </w:rPr>
        <w:t>Donation Record</w:t>
      </w:r>
      <w:r>
        <w:rPr>
          <w:rFonts w:asciiTheme="majorHAnsi" w:hAnsiTheme="majorHAnsi"/>
          <w:bCs/>
          <w:sz w:val="28"/>
          <w:szCs w:val="28"/>
          <w:lang w:val="en-US"/>
        </w:rPr>
        <w:t>: Records details of blood donations, such as donation date, time, and the quantity donated.</w:t>
      </w:r>
    </w:p>
    <w:p w14:paraId="6D03A352" w14:textId="77777777" w:rsidR="008008EB" w:rsidRDefault="00ED1454">
      <w:pPr>
        <w:autoSpaceDE w:val="0"/>
        <w:autoSpaceDN w:val="0"/>
        <w:adjustRightInd w:val="0"/>
        <w:jc w:val="both"/>
        <w:rPr>
          <w:rFonts w:asciiTheme="majorHAnsi" w:hAnsiTheme="majorHAnsi"/>
          <w:bCs/>
          <w:sz w:val="28"/>
          <w:szCs w:val="28"/>
          <w:lang w:val="en-US"/>
        </w:rPr>
      </w:pPr>
      <w:r>
        <w:rPr>
          <w:rFonts w:asciiTheme="majorHAnsi" w:hAnsiTheme="majorHAnsi"/>
          <w:b/>
          <w:sz w:val="28"/>
          <w:szCs w:val="28"/>
          <w:lang w:val="en-US"/>
        </w:rPr>
        <w:t>Donation History</w:t>
      </w:r>
      <w:r>
        <w:rPr>
          <w:rFonts w:asciiTheme="majorHAnsi" w:hAnsiTheme="majorHAnsi"/>
          <w:bCs/>
          <w:sz w:val="28"/>
          <w:szCs w:val="28"/>
          <w:lang w:val="en-US"/>
        </w:rPr>
        <w:t>: Tracks and maintains a history of all donations made by each donor.</w:t>
      </w:r>
    </w:p>
    <w:p w14:paraId="6D03A353" w14:textId="77777777" w:rsidR="008008EB" w:rsidRDefault="008008EB">
      <w:pPr>
        <w:autoSpaceDE w:val="0"/>
        <w:autoSpaceDN w:val="0"/>
        <w:adjustRightInd w:val="0"/>
        <w:jc w:val="both"/>
        <w:rPr>
          <w:rFonts w:asciiTheme="majorHAnsi" w:hAnsiTheme="majorHAnsi"/>
          <w:bCs/>
          <w:sz w:val="20"/>
          <w:szCs w:val="20"/>
          <w:lang w:val="en-US"/>
        </w:rPr>
      </w:pPr>
    </w:p>
    <w:p w14:paraId="6D03A354" w14:textId="77777777" w:rsidR="008008EB" w:rsidRDefault="00ED1454">
      <w:pPr>
        <w:numPr>
          <w:ilvl w:val="0"/>
          <w:numId w:val="8"/>
        </w:numPr>
        <w:autoSpaceDE w:val="0"/>
        <w:autoSpaceDN w:val="0"/>
        <w:adjustRightInd w:val="0"/>
        <w:jc w:val="both"/>
        <w:rPr>
          <w:rFonts w:asciiTheme="majorHAnsi" w:hAnsiTheme="majorHAnsi"/>
          <w:b/>
          <w:sz w:val="32"/>
          <w:szCs w:val="32"/>
          <w:lang w:val="en-US"/>
        </w:rPr>
      </w:pPr>
      <w:r>
        <w:rPr>
          <w:rFonts w:asciiTheme="majorHAnsi" w:hAnsiTheme="majorHAnsi"/>
          <w:b/>
          <w:sz w:val="32"/>
          <w:szCs w:val="32"/>
          <w:lang w:val="en-US"/>
        </w:rPr>
        <w:t>Receiver Component:</w:t>
      </w:r>
    </w:p>
    <w:p w14:paraId="6D03A355" w14:textId="77777777" w:rsidR="008008EB" w:rsidRDefault="008008EB">
      <w:pPr>
        <w:autoSpaceDE w:val="0"/>
        <w:autoSpaceDN w:val="0"/>
        <w:adjustRightInd w:val="0"/>
        <w:jc w:val="both"/>
        <w:rPr>
          <w:rFonts w:asciiTheme="majorHAnsi" w:hAnsiTheme="majorHAnsi"/>
          <w:b/>
          <w:sz w:val="18"/>
          <w:szCs w:val="18"/>
          <w:lang w:val="en-US"/>
        </w:rPr>
      </w:pPr>
    </w:p>
    <w:p w14:paraId="6D03A356" w14:textId="77777777" w:rsidR="008008EB" w:rsidRDefault="00ED1454">
      <w:pPr>
        <w:autoSpaceDE w:val="0"/>
        <w:autoSpaceDN w:val="0"/>
        <w:adjustRightInd w:val="0"/>
        <w:jc w:val="both"/>
        <w:rPr>
          <w:rFonts w:asciiTheme="majorHAnsi" w:hAnsiTheme="majorHAnsi"/>
          <w:bCs/>
          <w:sz w:val="28"/>
          <w:szCs w:val="28"/>
          <w:lang w:val="en-US"/>
        </w:rPr>
      </w:pPr>
      <w:r>
        <w:rPr>
          <w:rFonts w:asciiTheme="majorHAnsi" w:hAnsiTheme="majorHAnsi"/>
          <w:b/>
          <w:sz w:val="28"/>
          <w:szCs w:val="28"/>
          <w:lang w:val="en-US"/>
        </w:rPr>
        <w:t>Blood Receipt Recording</w:t>
      </w:r>
      <w:r>
        <w:rPr>
          <w:rFonts w:asciiTheme="majorHAnsi" w:hAnsiTheme="majorHAnsi"/>
          <w:bCs/>
          <w:sz w:val="28"/>
          <w:szCs w:val="28"/>
          <w:lang w:val="en-US"/>
        </w:rPr>
        <w:t>: Documents details of blood receipt, including the date, time, quantity, and information about the receiving hospital.</w:t>
      </w:r>
    </w:p>
    <w:p w14:paraId="6D03A357" w14:textId="77777777" w:rsidR="008008EB" w:rsidRDefault="00ED1454">
      <w:pPr>
        <w:autoSpaceDE w:val="0"/>
        <w:autoSpaceDN w:val="0"/>
        <w:adjustRightInd w:val="0"/>
        <w:jc w:val="both"/>
        <w:rPr>
          <w:rFonts w:asciiTheme="majorHAnsi" w:hAnsiTheme="majorHAnsi"/>
          <w:bCs/>
          <w:sz w:val="28"/>
          <w:szCs w:val="28"/>
          <w:lang w:val="en-US"/>
        </w:rPr>
      </w:pPr>
      <w:r>
        <w:rPr>
          <w:rFonts w:asciiTheme="majorHAnsi" w:hAnsiTheme="majorHAnsi"/>
          <w:b/>
          <w:sz w:val="28"/>
          <w:szCs w:val="28"/>
          <w:lang w:val="en-US"/>
        </w:rPr>
        <w:t>Matching and Verification</w:t>
      </w:r>
      <w:r>
        <w:rPr>
          <w:rFonts w:asciiTheme="majorHAnsi" w:hAnsiTheme="majorHAnsi"/>
          <w:bCs/>
          <w:sz w:val="28"/>
          <w:szCs w:val="28"/>
          <w:lang w:val="en-US"/>
        </w:rPr>
        <w:t>: Ensures that the received blood matches the donor records, enhancing patient safety.</w:t>
      </w:r>
    </w:p>
    <w:p w14:paraId="6D03A358" w14:textId="77777777" w:rsidR="008008EB" w:rsidRDefault="008008EB">
      <w:pPr>
        <w:autoSpaceDE w:val="0"/>
        <w:autoSpaceDN w:val="0"/>
        <w:adjustRightInd w:val="0"/>
        <w:jc w:val="both"/>
        <w:rPr>
          <w:rFonts w:asciiTheme="majorHAnsi" w:hAnsiTheme="majorHAnsi"/>
          <w:bCs/>
          <w:sz w:val="28"/>
          <w:szCs w:val="28"/>
          <w:lang w:val="en-US"/>
        </w:rPr>
      </w:pPr>
    </w:p>
    <w:p w14:paraId="6D03A359" w14:textId="77777777" w:rsidR="008008EB" w:rsidRDefault="008008EB">
      <w:pPr>
        <w:autoSpaceDE w:val="0"/>
        <w:autoSpaceDN w:val="0"/>
        <w:adjustRightInd w:val="0"/>
        <w:jc w:val="both"/>
        <w:rPr>
          <w:rFonts w:asciiTheme="majorHAnsi" w:hAnsiTheme="majorHAnsi"/>
          <w:bCs/>
          <w:sz w:val="28"/>
          <w:szCs w:val="28"/>
          <w:lang w:val="en-US"/>
        </w:rPr>
      </w:pPr>
    </w:p>
    <w:p w14:paraId="6D03A35A" w14:textId="77777777" w:rsidR="008008EB" w:rsidRDefault="00ED1454">
      <w:pPr>
        <w:numPr>
          <w:ilvl w:val="0"/>
          <w:numId w:val="6"/>
        </w:numPr>
        <w:autoSpaceDE w:val="0"/>
        <w:autoSpaceDN w:val="0"/>
        <w:adjustRightInd w:val="0"/>
        <w:jc w:val="both"/>
        <w:rPr>
          <w:rFonts w:asciiTheme="majorHAnsi" w:hAnsiTheme="majorHAnsi"/>
          <w:b/>
          <w:sz w:val="32"/>
          <w:szCs w:val="32"/>
          <w:lang w:val="en-US"/>
        </w:rPr>
      </w:pPr>
      <w:r>
        <w:rPr>
          <w:rFonts w:asciiTheme="majorHAnsi" w:hAnsiTheme="majorHAnsi"/>
          <w:b/>
          <w:sz w:val="32"/>
          <w:szCs w:val="32"/>
          <w:lang w:val="en-US"/>
        </w:rPr>
        <w:t>Stock Component:</w:t>
      </w:r>
    </w:p>
    <w:p w14:paraId="6D03A35B" w14:textId="77777777" w:rsidR="008008EB" w:rsidRDefault="008008EB">
      <w:pPr>
        <w:autoSpaceDE w:val="0"/>
        <w:autoSpaceDN w:val="0"/>
        <w:adjustRightInd w:val="0"/>
        <w:jc w:val="both"/>
        <w:rPr>
          <w:rFonts w:asciiTheme="majorHAnsi" w:hAnsiTheme="majorHAnsi"/>
          <w:b/>
          <w:sz w:val="20"/>
          <w:szCs w:val="20"/>
          <w:lang w:val="en-US"/>
        </w:rPr>
      </w:pPr>
    </w:p>
    <w:p w14:paraId="6D03A35C" w14:textId="77777777" w:rsidR="008008EB" w:rsidRDefault="00ED1454">
      <w:pPr>
        <w:autoSpaceDE w:val="0"/>
        <w:autoSpaceDN w:val="0"/>
        <w:adjustRightInd w:val="0"/>
        <w:jc w:val="both"/>
        <w:rPr>
          <w:rFonts w:asciiTheme="majorHAnsi" w:hAnsiTheme="majorHAnsi"/>
          <w:bCs/>
          <w:sz w:val="28"/>
          <w:szCs w:val="28"/>
          <w:lang w:val="en-US"/>
        </w:rPr>
      </w:pPr>
      <w:r>
        <w:rPr>
          <w:rFonts w:asciiTheme="majorHAnsi" w:hAnsiTheme="majorHAnsi"/>
          <w:b/>
          <w:sz w:val="28"/>
          <w:szCs w:val="28"/>
          <w:lang w:val="en-US"/>
        </w:rPr>
        <w:t>Real-time Inventory Monitoring</w:t>
      </w:r>
      <w:r>
        <w:rPr>
          <w:rFonts w:asciiTheme="majorHAnsi" w:hAnsiTheme="majorHAnsi"/>
          <w:bCs/>
          <w:sz w:val="28"/>
          <w:szCs w:val="28"/>
          <w:lang w:val="en-US"/>
        </w:rPr>
        <w:t>: Provides real-time tracking of blood inventory levels for each blood group.</w:t>
      </w:r>
    </w:p>
    <w:p w14:paraId="6D03A35D" w14:textId="77777777" w:rsidR="008008EB" w:rsidRDefault="00ED1454">
      <w:pPr>
        <w:autoSpaceDE w:val="0"/>
        <w:autoSpaceDN w:val="0"/>
        <w:adjustRightInd w:val="0"/>
        <w:jc w:val="both"/>
        <w:rPr>
          <w:rFonts w:asciiTheme="majorHAnsi" w:hAnsiTheme="majorHAnsi"/>
          <w:bCs/>
          <w:sz w:val="28"/>
          <w:szCs w:val="28"/>
          <w:lang w:val="en-US"/>
        </w:rPr>
      </w:pPr>
      <w:r>
        <w:rPr>
          <w:rFonts w:asciiTheme="majorHAnsi" w:hAnsiTheme="majorHAnsi"/>
          <w:b/>
          <w:sz w:val="28"/>
          <w:szCs w:val="28"/>
          <w:lang w:val="en-US"/>
        </w:rPr>
        <w:t>Inventory Control</w:t>
      </w:r>
      <w:r>
        <w:rPr>
          <w:rFonts w:asciiTheme="majorHAnsi" w:hAnsiTheme="majorHAnsi"/>
          <w:bCs/>
          <w:sz w:val="28"/>
          <w:szCs w:val="28"/>
          <w:lang w:val="en-US"/>
        </w:rPr>
        <w:t>: Sets automatic reorder points to prevent shortages and optimize stock levels.</w:t>
      </w:r>
    </w:p>
    <w:p w14:paraId="6D03A35E" w14:textId="77777777" w:rsidR="008008EB" w:rsidRDefault="00ED1454">
      <w:pPr>
        <w:autoSpaceDE w:val="0"/>
        <w:autoSpaceDN w:val="0"/>
        <w:adjustRightInd w:val="0"/>
        <w:jc w:val="both"/>
        <w:rPr>
          <w:rFonts w:asciiTheme="majorHAnsi" w:hAnsiTheme="majorHAnsi"/>
          <w:bCs/>
          <w:sz w:val="28"/>
          <w:szCs w:val="28"/>
          <w:lang w:val="en-US"/>
        </w:rPr>
      </w:pPr>
      <w:r>
        <w:rPr>
          <w:rFonts w:asciiTheme="majorHAnsi" w:hAnsiTheme="majorHAnsi"/>
          <w:b/>
          <w:sz w:val="28"/>
          <w:szCs w:val="28"/>
          <w:lang w:val="en-US"/>
        </w:rPr>
        <w:t>Availability Checks</w:t>
      </w:r>
      <w:r>
        <w:rPr>
          <w:rFonts w:asciiTheme="majorHAnsi" w:hAnsiTheme="majorHAnsi"/>
          <w:bCs/>
          <w:sz w:val="28"/>
          <w:szCs w:val="28"/>
          <w:lang w:val="en-US"/>
        </w:rPr>
        <w:t>: Allows staff to check the availability of each blood group easily.</w:t>
      </w:r>
    </w:p>
    <w:p w14:paraId="6D03A35F" w14:textId="77777777" w:rsidR="008008EB" w:rsidRDefault="008008EB">
      <w:pPr>
        <w:autoSpaceDE w:val="0"/>
        <w:autoSpaceDN w:val="0"/>
        <w:adjustRightInd w:val="0"/>
        <w:jc w:val="both"/>
        <w:rPr>
          <w:rFonts w:asciiTheme="majorHAnsi" w:hAnsiTheme="majorHAnsi"/>
          <w:bCs/>
          <w:sz w:val="28"/>
          <w:szCs w:val="28"/>
          <w:lang w:val="en-US"/>
        </w:rPr>
      </w:pPr>
    </w:p>
    <w:p w14:paraId="6D03A360" w14:textId="77777777" w:rsidR="008008EB" w:rsidRPr="00EA5D55" w:rsidRDefault="00ED1454">
      <w:pPr>
        <w:autoSpaceDE w:val="0"/>
        <w:autoSpaceDN w:val="0"/>
        <w:adjustRightInd w:val="0"/>
        <w:jc w:val="both"/>
        <w:rPr>
          <w:rFonts w:asciiTheme="majorHAnsi" w:hAnsiTheme="majorHAnsi"/>
          <w:b/>
          <w:color w:val="C00000"/>
          <w:sz w:val="36"/>
          <w:szCs w:val="36"/>
          <w:lang w:val="en-US"/>
        </w:rPr>
      </w:pPr>
      <w:r w:rsidRPr="00EA5D55">
        <w:rPr>
          <w:b/>
          <w:color w:val="C00000"/>
          <w:sz w:val="32"/>
          <w:szCs w:val="32"/>
          <w:lang w:val="en-US"/>
        </w:rPr>
        <w:t>3.System features And Functional Require</w:t>
      </w:r>
      <w:r w:rsidRPr="00EA5D55">
        <w:rPr>
          <w:rFonts w:asciiTheme="majorHAnsi" w:hAnsiTheme="majorHAnsi"/>
          <w:b/>
          <w:color w:val="C00000"/>
          <w:sz w:val="36"/>
          <w:szCs w:val="36"/>
          <w:lang w:val="en-US"/>
        </w:rPr>
        <w:t>ments</w:t>
      </w:r>
    </w:p>
    <w:p w14:paraId="6D03A361" w14:textId="77777777" w:rsidR="008008EB" w:rsidRDefault="008008EB">
      <w:pPr>
        <w:autoSpaceDE w:val="0"/>
        <w:autoSpaceDN w:val="0"/>
        <w:adjustRightInd w:val="0"/>
        <w:jc w:val="both"/>
        <w:rPr>
          <w:rFonts w:asciiTheme="majorHAnsi" w:hAnsiTheme="majorHAnsi"/>
          <w:b/>
          <w:sz w:val="36"/>
          <w:szCs w:val="36"/>
          <w:lang w:val="en-US"/>
        </w:rPr>
      </w:pPr>
    </w:p>
    <w:p w14:paraId="6D03A362" w14:textId="77777777" w:rsidR="008008EB" w:rsidRDefault="00ED1454">
      <w:pPr>
        <w:autoSpaceDE w:val="0"/>
        <w:autoSpaceDN w:val="0"/>
        <w:adjustRightInd w:val="0"/>
        <w:jc w:val="both"/>
        <w:rPr>
          <w:rFonts w:asciiTheme="majorHAnsi" w:hAnsiTheme="majorHAnsi"/>
          <w:b/>
          <w:sz w:val="32"/>
          <w:szCs w:val="32"/>
          <w:lang w:val="en-US"/>
        </w:rPr>
      </w:pPr>
      <w:r>
        <w:rPr>
          <w:rFonts w:asciiTheme="majorHAnsi" w:hAnsiTheme="majorHAnsi"/>
          <w:b/>
          <w:sz w:val="32"/>
          <w:szCs w:val="32"/>
          <w:lang w:val="en-US"/>
        </w:rPr>
        <w:t>System Feature 1: User Authentication</w:t>
      </w:r>
    </w:p>
    <w:p w14:paraId="6D03A363" w14:textId="77777777" w:rsidR="008008EB" w:rsidRDefault="008008EB">
      <w:pPr>
        <w:autoSpaceDE w:val="0"/>
        <w:autoSpaceDN w:val="0"/>
        <w:adjustRightInd w:val="0"/>
        <w:jc w:val="both"/>
        <w:rPr>
          <w:rFonts w:asciiTheme="majorHAnsi" w:hAnsiTheme="majorHAnsi"/>
          <w:bCs/>
          <w:sz w:val="28"/>
          <w:szCs w:val="28"/>
          <w:lang w:val="en-US"/>
        </w:rPr>
      </w:pPr>
    </w:p>
    <w:p w14:paraId="6D03A364" w14:textId="77777777" w:rsidR="008008EB" w:rsidRDefault="00ED1454">
      <w:pPr>
        <w:autoSpaceDE w:val="0"/>
        <w:autoSpaceDN w:val="0"/>
        <w:adjustRightInd w:val="0"/>
        <w:jc w:val="both"/>
        <w:rPr>
          <w:rFonts w:asciiTheme="majorHAnsi" w:hAnsiTheme="majorHAnsi"/>
          <w:bCs/>
          <w:sz w:val="28"/>
          <w:szCs w:val="28"/>
          <w:lang w:val="en-US"/>
        </w:rPr>
      </w:pPr>
      <w:r>
        <w:rPr>
          <w:rFonts w:asciiTheme="majorHAnsi" w:hAnsiTheme="majorHAnsi"/>
          <w:b/>
          <w:sz w:val="28"/>
          <w:szCs w:val="28"/>
          <w:lang w:val="en-US"/>
        </w:rPr>
        <w:t>Description</w:t>
      </w:r>
      <w:r>
        <w:rPr>
          <w:rFonts w:asciiTheme="majorHAnsi" w:hAnsiTheme="majorHAnsi"/>
          <w:bCs/>
          <w:sz w:val="28"/>
          <w:szCs w:val="28"/>
          <w:lang w:val="en-US"/>
        </w:rPr>
        <w:t>: This feature allows employees to log in securely using their usernames and passwords.</w:t>
      </w:r>
    </w:p>
    <w:p w14:paraId="6D03A365" w14:textId="77777777" w:rsidR="008008EB" w:rsidRDefault="00ED1454">
      <w:pPr>
        <w:autoSpaceDE w:val="0"/>
        <w:autoSpaceDN w:val="0"/>
        <w:adjustRightInd w:val="0"/>
        <w:jc w:val="both"/>
        <w:rPr>
          <w:rFonts w:asciiTheme="majorHAnsi" w:hAnsiTheme="majorHAnsi"/>
          <w:bCs/>
          <w:sz w:val="28"/>
          <w:szCs w:val="28"/>
          <w:lang w:val="en-US"/>
        </w:rPr>
      </w:pPr>
      <w:r>
        <w:rPr>
          <w:rFonts w:asciiTheme="majorHAnsi" w:hAnsiTheme="majorHAnsi"/>
          <w:b/>
          <w:sz w:val="28"/>
          <w:szCs w:val="28"/>
          <w:lang w:val="en-US"/>
        </w:rPr>
        <w:t>Functional Requirement</w:t>
      </w:r>
      <w:r>
        <w:rPr>
          <w:rFonts w:asciiTheme="majorHAnsi" w:hAnsiTheme="majorHAnsi"/>
          <w:bCs/>
          <w:sz w:val="28"/>
          <w:szCs w:val="28"/>
          <w:lang w:val="en-US"/>
        </w:rPr>
        <w:t>:</w:t>
      </w:r>
    </w:p>
    <w:p w14:paraId="6D03A366" w14:textId="77777777" w:rsidR="008008EB" w:rsidRDefault="00ED1454">
      <w:pPr>
        <w:autoSpaceDE w:val="0"/>
        <w:autoSpaceDN w:val="0"/>
        <w:adjustRightInd w:val="0"/>
        <w:ind w:left="720"/>
        <w:jc w:val="both"/>
        <w:rPr>
          <w:rFonts w:asciiTheme="majorHAnsi" w:hAnsiTheme="majorHAnsi"/>
          <w:bCs/>
          <w:sz w:val="28"/>
          <w:szCs w:val="28"/>
          <w:lang w:val="en-US"/>
        </w:rPr>
      </w:pPr>
      <w:r>
        <w:rPr>
          <w:rFonts w:asciiTheme="majorHAnsi" w:hAnsiTheme="majorHAnsi"/>
          <w:b/>
          <w:sz w:val="28"/>
          <w:szCs w:val="28"/>
          <w:lang w:val="en-US"/>
        </w:rPr>
        <w:t>Entities Involved</w:t>
      </w:r>
      <w:r>
        <w:rPr>
          <w:rFonts w:asciiTheme="majorHAnsi" w:hAnsiTheme="majorHAnsi"/>
          <w:bCs/>
          <w:sz w:val="28"/>
          <w:szCs w:val="28"/>
          <w:lang w:val="en-US"/>
        </w:rPr>
        <w:t>: Users (Blood Bank Personnel)</w:t>
      </w:r>
    </w:p>
    <w:p w14:paraId="6D03A367" w14:textId="77777777" w:rsidR="008008EB" w:rsidRDefault="00ED1454">
      <w:pPr>
        <w:autoSpaceDE w:val="0"/>
        <w:autoSpaceDN w:val="0"/>
        <w:adjustRightInd w:val="0"/>
        <w:ind w:left="720"/>
        <w:jc w:val="both"/>
        <w:rPr>
          <w:rFonts w:asciiTheme="majorHAnsi" w:hAnsiTheme="majorHAnsi"/>
          <w:bCs/>
          <w:sz w:val="28"/>
          <w:szCs w:val="28"/>
          <w:lang w:val="en-US"/>
        </w:rPr>
      </w:pPr>
      <w:r>
        <w:rPr>
          <w:rFonts w:asciiTheme="majorHAnsi" w:hAnsiTheme="majorHAnsi"/>
          <w:b/>
          <w:sz w:val="28"/>
          <w:szCs w:val="28"/>
          <w:lang w:val="en-US"/>
        </w:rPr>
        <w:t>Inputs Required</w:t>
      </w:r>
      <w:r>
        <w:rPr>
          <w:rFonts w:asciiTheme="majorHAnsi" w:hAnsiTheme="majorHAnsi"/>
          <w:bCs/>
          <w:sz w:val="28"/>
          <w:szCs w:val="28"/>
          <w:lang w:val="en-US"/>
        </w:rPr>
        <w:t>:</w:t>
      </w:r>
    </w:p>
    <w:p w14:paraId="6D03A368" w14:textId="77777777" w:rsidR="008008EB" w:rsidRDefault="00ED1454">
      <w:pPr>
        <w:autoSpaceDE w:val="0"/>
        <w:autoSpaceDN w:val="0"/>
        <w:adjustRightInd w:val="0"/>
        <w:ind w:left="1440"/>
        <w:jc w:val="both"/>
        <w:rPr>
          <w:rFonts w:asciiTheme="majorHAnsi" w:hAnsiTheme="majorHAnsi"/>
          <w:bCs/>
          <w:sz w:val="28"/>
          <w:szCs w:val="28"/>
          <w:lang w:val="en-US"/>
        </w:rPr>
      </w:pPr>
      <w:r>
        <w:rPr>
          <w:rFonts w:asciiTheme="majorHAnsi" w:hAnsiTheme="majorHAnsi"/>
          <w:bCs/>
          <w:sz w:val="28"/>
          <w:szCs w:val="28"/>
          <w:lang w:val="en-US"/>
        </w:rPr>
        <w:t>Username: Unique identifier for each user.</w:t>
      </w:r>
    </w:p>
    <w:p w14:paraId="6D03A369" w14:textId="77777777" w:rsidR="008008EB" w:rsidRDefault="00ED1454">
      <w:pPr>
        <w:autoSpaceDE w:val="0"/>
        <w:autoSpaceDN w:val="0"/>
        <w:adjustRightInd w:val="0"/>
        <w:ind w:left="1440"/>
        <w:jc w:val="both"/>
        <w:rPr>
          <w:rFonts w:asciiTheme="majorHAnsi" w:hAnsiTheme="majorHAnsi"/>
          <w:bCs/>
          <w:sz w:val="28"/>
          <w:szCs w:val="28"/>
          <w:lang w:val="en-US"/>
        </w:rPr>
      </w:pPr>
      <w:r>
        <w:rPr>
          <w:rFonts w:asciiTheme="majorHAnsi" w:hAnsiTheme="majorHAnsi"/>
          <w:bCs/>
          <w:sz w:val="28"/>
          <w:szCs w:val="28"/>
          <w:lang w:val="en-US"/>
        </w:rPr>
        <w:t>Password: Secure login credentials for user authentication.</w:t>
      </w:r>
    </w:p>
    <w:p w14:paraId="6D03A36A" w14:textId="77777777" w:rsidR="008008EB" w:rsidRDefault="008008EB">
      <w:pPr>
        <w:autoSpaceDE w:val="0"/>
        <w:autoSpaceDN w:val="0"/>
        <w:adjustRightInd w:val="0"/>
        <w:ind w:left="1440"/>
        <w:jc w:val="both"/>
        <w:rPr>
          <w:rFonts w:asciiTheme="majorHAnsi" w:hAnsiTheme="majorHAnsi"/>
          <w:bCs/>
          <w:sz w:val="28"/>
          <w:szCs w:val="28"/>
          <w:lang w:val="en-US"/>
        </w:rPr>
      </w:pPr>
    </w:p>
    <w:p w14:paraId="6D03A36B" w14:textId="77777777" w:rsidR="008008EB" w:rsidRDefault="008008EB">
      <w:pPr>
        <w:autoSpaceDE w:val="0"/>
        <w:autoSpaceDN w:val="0"/>
        <w:adjustRightInd w:val="0"/>
        <w:ind w:left="1440"/>
        <w:jc w:val="both"/>
        <w:rPr>
          <w:rFonts w:asciiTheme="majorHAnsi" w:hAnsiTheme="majorHAnsi"/>
          <w:bCs/>
          <w:sz w:val="28"/>
          <w:szCs w:val="28"/>
          <w:lang w:val="en-US"/>
        </w:rPr>
      </w:pPr>
    </w:p>
    <w:p w14:paraId="6D03A36C" w14:textId="77777777" w:rsidR="008008EB" w:rsidRDefault="00ED1454">
      <w:pPr>
        <w:autoSpaceDE w:val="0"/>
        <w:autoSpaceDN w:val="0"/>
        <w:adjustRightInd w:val="0"/>
        <w:jc w:val="both"/>
        <w:rPr>
          <w:rFonts w:asciiTheme="majorHAnsi" w:hAnsiTheme="majorHAnsi"/>
          <w:b/>
          <w:sz w:val="32"/>
          <w:szCs w:val="32"/>
          <w:lang w:val="en-US"/>
        </w:rPr>
      </w:pPr>
      <w:r>
        <w:rPr>
          <w:rFonts w:asciiTheme="majorHAnsi" w:hAnsiTheme="majorHAnsi"/>
          <w:b/>
          <w:sz w:val="32"/>
          <w:szCs w:val="32"/>
          <w:lang w:val="en-US"/>
        </w:rPr>
        <w:t>System Feature 2: Donor Registration</w:t>
      </w:r>
    </w:p>
    <w:p w14:paraId="6D03A36D" w14:textId="77777777" w:rsidR="008008EB" w:rsidRDefault="008008EB">
      <w:pPr>
        <w:autoSpaceDE w:val="0"/>
        <w:autoSpaceDN w:val="0"/>
        <w:adjustRightInd w:val="0"/>
        <w:jc w:val="both"/>
        <w:rPr>
          <w:rFonts w:asciiTheme="majorHAnsi" w:hAnsiTheme="majorHAnsi"/>
          <w:bCs/>
          <w:sz w:val="28"/>
          <w:szCs w:val="28"/>
          <w:lang w:val="en-US"/>
        </w:rPr>
      </w:pPr>
    </w:p>
    <w:p w14:paraId="6D03A36E" w14:textId="77777777" w:rsidR="008008EB" w:rsidRDefault="00ED1454">
      <w:pPr>
        <w:autoSpaceDE w:val="0"/>
        <w:autoSpaceDN w:val="0"/>
        <w:adjustRightInd w:val="0"/>
        <w:jc w:val="both"/>
        <w:rPr>
          <w:rFonts w:asciiTheme="majorHAnsi" w:hAnsiTheme="majorHAnsi"/>
          <w:bCs/>
          <w:sz w:val="28"/>
          <w:szCs w:val="28"/>
          <w:lang w:val="en-US"/>
        </w:rPr>
      </w:pPr>
      <w:r>
        <w:rPr>
          <w:rFonts w:asciiTheme="majorHAnsi" w:hAnsiTheme="majorHAnsi"/>
          <w:b/>
          <w:sz w:val="28"/>
          <w:szCs w:val="28"/>
          <w:lang w:val="en-US"/>
        </w:rPr>
        <w:t>Description</w:t>
      </w:r>
      <w:r>
        <w:rPr>
          <w:rFonts w:asciiTheme="majorHAnsi" w:hAnsiTheme="majorHAnsi"/>
          <w:bCs/>
          <w:sz w:val="28"/>
          <w:szCs w:val="28"/>
          <w:lang w:val="en-US"/>
        </w:rPr>
        <w:t>: This feature enables the registration of blood donors.</w:t>
      </w:r>
    </w:p>
    <w:p w14:paraId="6D03A36F" w14:textId="77777777" w:rsidR="008008EB" w:rsidRDefault="00ED1454">
      <w:pPr>
        <w:autoSpaceDE w:val="0"/>
        <w:autoSpaceDN w:val="0"/>
        <w:adjustRightInd w:val="0"/>
        <w:jc w:val="both"/>
        <w:rPr>
          <w:rFonts w:asciiTheme="majorHAnsi" w:hAnsiTheme="majorHAnsi"/>
          <w:b/>
          <w:sz w:val="28"/>
          <w:szCs w:val="28"/>
          <w:lang w:val="en-US"/>
        </w:rPr>
      </w:pPr>
      <w:r>
        <w:rPr>
          <w:rFonts w:asciiTheme="majorHAnsi" w:hAnsiTheme="majorHAnsi"/>
          <w:b/>
          <w:sz w:val="28"/>
          <w:szCs w:val="28"/>
          <w:lang w:val="en-US"/>
        </w:rPr>
        <w:t>Functional Requirement:</w:t>
      </w:r>
    </w:p>
    <w:p w14:paraId="6D03A370" w14:textId="77777777" w:rsidR="008008EB" w:rsidRDefault="00ED1454">
      <w:pPr>
        <w:autoSpaceDE w:val="0"/>
        <w:autoSpaceDN w:val="0"/>
        <w:adjustRightInd w:val="0"/>
        <w:ind w:firstLine="720"/>
        <w:jc w:val="both"/>
        <w:rPr>
          <w:rFonts w:asciiTheme="majorHAnsi" w:hAnsiTheme="majorHAnsi"/>
          <w:bCs/>
          <w:sz w:val="28"/>
          <w:szCs w:val="28"/>
          <w:lang w:val="en-US"/>
        </w:rPr>
      </w:pPr>
      <w:r>
        <w:rPr>
          <w:rFonts w:asciiTheme="majorHAnsi" w:hAnsiTheme="majorHAnsi"/>
          <w:b/>
          <w:sz w:val="28"/>
          <w:szCs w:val="28"/>
          <w:lang w:val="en-US"/>
        </w:rPr>
        <w:t>Entities Involved</w:t>
      </w:r>
      <w:r>
        <w:rPr>
          <w:rFonts w:asciiTheme="majorHAnsi" w:hAnsiTheme="majorHAnsi"/>
          <w:bCs/>
          <w:sz w:val="28"/>
          <w:szCs w:val="28"/>
          <w:lang w:val="en-US"/>
        </w:rPr>
        <w:t>: Donor</w:t>
      </w:r>
    </w:p>
    <w:p w14:paraId="6D03A371" w14:textId="77777777" w:rsidR="008008EB" w:rsidRDefault="00ED1454">
      <w:pPr>
        <w:autoSpaceDE w:val="0"/>
        <w:autoSpaceDN w:val="0"/>
        <w:adjustRightInd w:val="0"/>
        <w:ind w:firstLine="720"/>
        <w:jc w:val="both"/>
        <w:rPr>
          <w:rFonts w:asciiTheme="majorHAnsi" w:hAnsiTheme="majorHAnsi"/>
          <w:bCs/>
          <w:sz w:val="28"/>
          <w:szCs w:val="28"/>
          <w:lang w:val="en-US"/>
        </w:rPr>
      </w:pPr>
      <w:r>
        <w:rPr>
          <w:rFonts w:asciiTheme="majorHAnsi" w:hAnsiTheme="majorHAnsi"/>
          <w:b/>
          <w:sz w:val="28"/>
          <w:szCs w:val="28"/>
          <w:lang w:val="en-US"/>
        </w:rPr>
        <w:t>Inputs Required</w:t>
      </w:r>
      <w:r>
        <w:rPr>
          <w:rFonts w:asciiTheme="majorHAnsi" w:hAnsiTheme="majorHAnsi"/>
          <w:bCs/>
          <w:sz w:val="28"/>
          <w:szCs w:val="28"/>
          <w:lang w:val="en-US"/>
        </w:rPr>
        <w:t>:</w:t>
      </w:r>
    </w:p>
    <w:p w14:paraId="6D03A372" w14:textId="77777777" w:rsidR="008008EB" w:rsidRDefault="00ED1454">
      <w:pPr>
        <w:autoSpaceDE w:val="0"/>
        <w:autoSpaceDN w:val="0"/>
        <w:adjustRightInd w:val="0"/>
        <w:ind w:left="720" w:firstLine="720"/>
        <w:jc w:val="both"/>
        <w:rPr>
          <w:rFonts w:asciiTheme="majorHAnsi" w:hAnsiTheme="majorHAnsi"/>
          <w:bCs/>
          <w:sz w:val="28"/>
          <w:szCs w:val="28"/>
          <w:lang w:val="en-US"/>
        </w:rPr>
      </w:pPr>
      <w:r>
        <w:rPr>
          <w:rFonts w:asciiTheme="majorHAnsi" w:hAnsiTheme="majorHAnsi"/>
          <w:bCs/>
          <w:sz w:val="28"/>
          <w:szCs w:val="28"/>
          <w:lang w:val="en-US"/>
        </w:rPr>
        <w:t>Donor's Name: Full name of the donor.</w:t>
      </w:r>
    </w:p>
    <w:p w14:paraId="6D03A373" w14:textId="77777777" w:rsidR="008008EB" w:rsidRDefault="00ED1454">
      <w:pPr>
        <w:autoSpaceDE w:val="0"/>
        <w:autoSpaceDN w:val="0"/>
        <w:adjustRightInd w:val="0"/>
        <w:ind w:left="720" w:firstLine="720"/>
        <w:jc w:val="both"/>
        <w:rPr>
          <w:rFonts w:asciiTheme="majorHAnsi" w:hAnsiTheme="majorHAnsi"/>
          <w:bCs/>
          <w:sz w:val="28"/>
          <w:szCs w:val="28"/>
          <w:lang w:val="en-US"/>
        </w:rPr>
      </w:pPr>
      <w:r>
        <w:rPr>
          <w:rFonts w:asciiTheme="majorHAnsi" w:hAnsiTheme="majorHAnsi"/>
          <w:bCs/>
          <w:sz w:val="28"/>
          <w:szCs w:val="28"/>
          <w:lang w:val="en-US"/>
        </w:rPr>
        <w:t>Phone Number: Contact information for the donor.</w:t>
      </w:r>
    </w:p>
    <w:p w14:paraId="6D03A374" w14:textId="77777777" w:rsidR="008008EB" w:rsidRDefault="00ED1454">
      <w:pPr>
        <w:autoSpaceDE w:val="0"/>
        <w:autoSpaceDN w:val="0"/>
        <w:adjustRightInd w:val="0"/>
        <w:ind w:left="720" w:firstLine="720"/>
        <w:jc w:val="both"/>
        <w:rPr>
          <w:rFonts w:asciiTheme="majorHAnsi" w:hAnsiTheme="majorHAnsi"/>
          <w:bCs/>
          <w:sz w:val="28"/>
          <w:szCs w:val="28"/>
          <w:lang w:val="en-US"/>
        </w:rPr>
      </w:pPr>
      <w:r>
        <w:rPr>
          <w:rFonts w:asciiTheme="majorHAnsi" w:hAnsiTheme="majorHAnsi"/>
          <w:bCs/>
          <w:sz w:val="28"/>
          <w:szCs w:val="28"/>
          <w:lang w:val="en-US"/>
        </w:rPr>
        <w:t>Date of Birth: Donor's date of birth.</w:t>
      </w:r>
    </w:p>
    <w:p w14:paraId="6D03A375" w14:textId="77777777" w:rsidR="008008EB" w:rsidRDefault="00ED1454">
      <w:pPr>
        <w:autoSpaceDE w:val="0"/>
        <w:autoSpaceDN w:val="0"/>
        <w:adjustRightInd w:val="0"/>
        <w:ind w:left="720" w:firstLine="720"/>
        <w:jc w:val="both"/>
        <w:rPr>
          <w:rFonts w:asciiTheme="majorHAnsi" w:hAnsiTheme="majorHAnsi"/>
          <w:bCs/>
          <w:sz w:val="28"/>
          <w:szCs w:val="28"/>
          <w:lang w:val="en-US"/>
        </w:rPr>
      </w:pPr>
      <w:r>
        <w:rPr>
          <w:rFonts w:asciiTheme="majorHAnsi" w:hAnsiTheme="majorHAnsi"/>
          <w:bCs/>
          <w:sz w:val="28"/>
          <w:szCs w:val="28"/>
          <w:lang w:val="en-US"/>
        </w:rPr>
        <w:t>Address: Donor's address.</w:t>
      </w:r>
    </w:p>
    <w:p w14:paraId="6D03A376" w14:textId="77777777" w:rsidR="008008EB" w:rsidRDefault="00ED1454">
      <w:pPr>
        <w:autoSpaceDE w:val="0"/>
        <w:autoSpaceDN w:val="0"/>
        <w:adjustRightInd w:val="0"/>
        <w:ind w:left="720" w:firstLine="720"/>
        <w:jc w:val="both"/>
        <w:rPr>
          <w:rFonts w:asciiTheme="majorHAnsi" w:hAnsiTheme="majorHAnsi"/>
          <w:bCs/>
          <w:sz w:val="28"/>
          <w:szCs w:val="28"/>
          <w:lang w:val="en-US"/>
        </w:rPr>
      </w:pPr>
      <w:r>
        <w:rPr>
          <w:rFonts w:asciiTheme="majorHAnsi" w:hAnsiTheme="majorHAnsi"/>
          <w:bCs/>
          <w:sz w:val="28"/>
          <w:szCs w:val="28"/>
          <w:lang w:val="en-US"/>
        </w:rPr>
        <w:t>Gender: Donor's gender.</w:t>
      </w:r>
    </w:p>
    <w:p w14:paraId="6D03A377" w14:textId="77777777" w:rsidR="008008EB" w:rsidRDefault="00ED1454">
      <w:pPr>
        <w:autoSpaceDE w:val="0"/>
        <w:autoSpaceDN w:val="0"/>
        <w:adjustRightInd w:val="0"/>
        <w:ind w:left="720" w:firstLine="720"/>
        <w:jc w:val="both"/>
        <w:rPr>
          <w:rFonts w:asciiTheme="majorHAnsi" w:hAnsiTheme="majorHAnsi"/>
          <w:bCs/>
          <w:sz w:val="28"/>
          <w:szCs w:val="28"/>
          <w:lang w:val="en-US"/>
        </w:rPr>
      </w:pPr>
      <w:r>
        <w:rPr>
          <w:rFonts w:asciiTheme="majorHAnsi" w:hAnsiTheme="majorHAnsi"/>
          <w:bCs/>
          <w:sz w:val="28"/>
          <w:szCs w:val="28"/>
          <w:lang w:val="en-US"/>
        </w:rPr>
        <w:t>Blood Group: Blood type of the donor.</w:t>
      </w:r>
    </w:p>
    <w:p w14:paraId="6D03A378" w14:textId="77777777" w:rsidR="008008EB" w:rsidRDefault="00ED1454">
      <w:pPr>
        <w:autoSpaceDE w:val="0"/>
        <w:autoSpaceDN w:val="0"/>
        <w:adjustRightInd w:val="0"/>
        <w:ind w:left="720" w:firstLine="720"/>
        <w:jc w:val="both"/>
        <w:rPr>
          <w:rFonts w:asciiTheme="majorHAnsi" w:hAnsiTheme="majorHAnsi"/>
          <w:bCs/>
          <w:sz w:val="28"/>
          <w:szCs w:val="28"/>
          <w:lang w:val="en-US"/>
        </w:rPr>
      </w:pPr>
      <w:r>
        <w:rPr>
          <w:rFonts w:asciiTheme="majorHAnsi" w:hAnsiTheme="majorHAnsi"/>
          <w:bCs/>
          <w:sz w:val="28"/>
          <w:szCs w:val="28"/>
          <w:lang w:val="en-US"/>
        </w:rPr>
        <w:t>Medical Issues: Any medical issues or conditions to be mentioned.</w:t>
      </w:r>
    </w:p>
    <w:p w14:paraId="6D03A379" w14:textId="77777777" w:rsidR="008008EB" w:rsidRDefault="008008EB">
      <w:pPr>
        <w:autoSpaceDE w:val="0"/>
        <w:autoSpaceDN w:val="0"/>
        <w:adjustRightInd w:val="0"/>
        <w:jc w:val="both"/>
        <w:rPr>
          <w:rFonts w:asciiTheme="majorHAnsi" w:hAnsiTheme="majorHAnsi"/>
          <w:bCs/>
          <w:sz w:val="28"/>
          <w:szCs w:val="28"/>
          <w:lang w:val="en-US"/>
        </w:rPr>
      </w:pPr>
    </w:p>
    <w:p w14:paraId="6D03A37A" w14:textId="77777777" w:rsidR="008008EB" w:rsidRDefault="00ED1454">
      <w:pPr>
        <w:autoSpaceDE w:val="0"/>
        <w:autoSpaceDN w:val="0"/>
        <w:adjustRightInd w:val="0"/>
        <w:jc w:val="both"/>
        <w:rPr>
          <w:rFonts w:asciiTheme="majorHAnsi" w:hAnsiTheme="majorHAnsi"/>
          <w:b/>
          <w:sz w:val="32"/>
          <w:szCs w:val="32"/>
          <w:lang w:val="en-US"/>
        </w:rPr>
      </w:pPr>
      <w:r>
        <w:rPr>
          <w:rFonts w:asciiTheme="majorHAnsi" w:hAnsiTheme="majorHAnsi"/>
          <w:b/>
          <w:sz w:val="32"/>
          <w:szCs w:val="32"/>
          <w:lang w:val="en-US"/>
        </w:rPr>
        <w:t>System Feature 3: Blood Donation Recording</w:t>
      </w:r>
    </w:p>
    <w:p w14:paraId="6D03A37B" w14:textId="77777777" w:rsidR="008008EB" w:rsidRDefault="008008EB">
      <w:pPr>
        <w:autoSpaceDE w:val="0"/>
        <w:autoSpaceDN w:val="0"/>
        <w:adjustRightInd w:val="0"/>
        <w:jc w:val="both"/>
        <w:rPr>
          <w:rFonts w:asciiTheme="majorHAnsi" w:hAnsiTheme="majorHAnsi"/>
          <w:bCs/>
          <w:sz w:val="28"/>
          <w:szCs w:val="28"/>
          <w:lang w:val="en-US"/>
        </w:rPr>
      </w:pPr>
    </w:p>
    <w:p w14:paraId="6D03A37C" w14:textId="77777777" w:rsidR="008008EB" w:rsidRDefault="00ED1454">
      <w:pPr>
        <w:autoSpaceDE w:val="0"/>
        <w:autoSpaceDN w:val="0"/>
        <w:adjustRightInd w:val="0"/>
        <w:jc w:val="both"/>
        <w:rPr>
          <w:rFonts w:asciiTheme="majorHAnsi" w:hAnsiTheme="majorHAnsi"/>
          <w:bCs/>
          <w:sz w:val="28"/>
          <w:szCs w:val="28"/>
          <w:lang w:val="en-US"/>
        </w:rPr>
      </w:pPr>
      <w:r>
        <w:rPr>
          <w:rFonts w:asciiTheme="majorHAnsi" w:hAnsiTheme="majorHAnsi"/>
          <w:b/>
          <w:sz w:val="28"/>
          <w:szCs w:val="28"/>
          <w:lang w:val="en-US"/>
        </w:rPr>
        <w:t>Description</w:t>
      </w:r>
      <w:r>
        <w:rPr>
          <w:rFonts w:asciiTheme="majorHAnsi" w:hAnsiTheme="majorHAnsi"/>
          <w:bCs/>
          <w:sz w:val="28"/>
          <w:szCs w:val="28"/>
          <w:lang w:val="en-US"/>
        </w:rPr>
        <w:t>: This feature records blood donations.</w:t>
      </w:r>
    </w:p>
    <w:p w14:paraId="6D03A37D" w14:textId="77777777" w:rsidR="008008EB" w:rsidRDefault="00ED1454">
      <w:pPr>
        <w:autoSpaceDE w:val="0"/>
        <w:autoSpaceDN w:val="0"/>
        <w:adjustRightInd w:val="0"/>
        <w:jc w:val="both"/>
        <w:rPr>
          <w:rFonts w:asciiTheme="majorHAnsi" w:hAnsiTheme="majorHAnsi"/>
          <w:b/>
          <w:sz w:val="28"/>
          <w:szCs w:val="28"/>
          <w:lang w:val="en-US"/>
        </w:rPr>
      </w:pPr>
      <w:r>
        <w:rPr>
          <w:rFonts w:asciiTheme="majorHAnsi" w:hAnsiTheme="majorHAnsi"/>
          <w:b/>
          <w:sz w:val="28"/>
          <w:szCs w:val="28"/>
          <w:lang w:val="en-US"/>
        </w:rPr>
        <w:t>Functional Requirement:</w:t>
      </w:r>
    </w:p>
    <w:p w14:paraId="6D03A37E" w14:textId="77777777" w:rsidR="008008EB" w:rsidRDefault="00ED1454">
      <w:pPr>
        <w:autoSpaceDE w:val="0"/>
        <w:autoSpaceDN w:val="0"/>
        <w:adjustRightInd w:val="0"/>
        <w:ind w:firstLine="720"/>
        <w:jc w:val="both"/>
        <w:rPr>
          <w:rFonts w:asciiTheme="majorHAnsi" w:hAnsiTheme="majorHAnsi"/>
          <w:bCs/>
          <w:sz w:val="28"/>
          <w:szCs w:val="28"/>
          <w:lang w:val="en-US"/>
        </w:rPr>
      </w:pPr>
      <w:r>
        <w:rPr>
          <w:rFonts w:asciiTheme="majorHAnsi" w:hAnsiTheme="majorHAnsi"/>
          <w:b/>
          <w:sz w:val="28"/>
          <w:szCs w:val="28"/>
          <w:lang w:val="en-US"/>
        </w:rPr>
        <w:t>Entities Involved</w:t>
      </w:r>
      <w:r>
        <w:rPr>
          <w:rFonts w:asciiTheme="majorHAnsi" w:hAnsiTheme="majorHAnsi"/>
          <w:bCs/>
          <w:sz w:val="28"/>
          <w:szCs w:val="28"/>
          <w:lang w:val="en-US"/>
        </w:rPr>
        <w:t>: Donor</w:t>
      </w:r>
    </w:p>
    <w:p w14:paraId="6D03A37F" w14:textId="77777777" w:rsidR="008008EB" w:rsidRDefault="00ED1454">
      <w:pPr>
        <w:autoSpaceDE w:val="0"/>
        <w:autoSpaceDN w:val="0"/>
        <w:adjustRightInd w:val="0"/>
        <w:ind w:firstLine="720"/>
        <w:jc w:val="both"/>
        <w:rPr>
          <w:rFonts w:asciiTheme="majorHAnsi" w:hAnsiTheme="majorHAnsi"/>
          <w:b/>
          <w:sz w:val="28"/>
          <w:szCs w:val="28"/>
          <w:lang w:val="en-US"/>
        </w:rPr>
      </w:pPr>
      <w:r>
        <w:rPr>
          <w:rFonts w:asciiTheme="majorHAnsi" w:hAnsiTheme="majorHAnsi"/>
          <w:b/>
          <w:sz w:val="28"/>
          <w:szCs w:val="28"/>
          <w:lang w:val="en-US"/>
        </w:rPr>
        <w:t>Inputs Required:</w:t>
      </w:r>
    </w:p>
    <w:p w14:paraId="6D03A380" w14:textId="77777777" w:rsidR="008008EB" w:rsidRDefault="00ED1454">
      <w:pPr>
        <w:autoSpaceDE w:val="0"/>
        <w:autoSpaceDN w:val="0"/>
        <w:adjustRightInd w:val="0"/>
        <w:ind w:left="720" w:firstLine="720"/>
        <w:jc w:val="both"/>
        <w:rPr>
          <w:rFonts w:asciiTheme="majorHAnsi" w:hAnsiTheme="majorHAnsi"/>
          <w:bCs/>
          <w:sz w:val="28"/>
          <w:szCs w:val="28"/>
          <w:lang w:val="en-US"/>
        </w:rPr>
      </w:pPr>
      <w:r>
        <w:rPr>
          <w:rFonts w:asciiTheme="majorHAnsi" w:hAnsiTheme="majorHAnsi"/>
          <w:bCs/>
          <w:sz w:val="28"/>
          <w:szCs w:val="28"/>
          <w:lang w:val="en-US"/>
        </w:rPr>
        <w:t>Unique Person ID: A unique identifier for each donor.</w:t>
      </w:r>
    </w:p>
    <w:p w14:paraId="6D03A381" w14:textId="77777777" w:rsidR="008008EB" w:rsidRDefault="00ED1454">
      <w:pPr>
        <w:autoSpaceDE w:val="0"/>
        <w:autoSpaceDN w:val="0"/>
        <w:adjustRightInd w:val="0"/>
        <w:ind w:left="720" w:firstLine="720"/>
        <w:jc w:val="both"/>
        <w:rPr>
          <w:rFonts w:asciiTheme="majorHAnsi" w:hAnsiTheme="majorHAnsi"/>
          <w:bCs/>
          <w:sz w:val="28"/>
          <w:szCs w:val="28"/>
          <w:lang w:val="en-US"/>
        </w:rPr>
      </w:pPr>
      <w:r>
        <w:rPr>
          <w:rFonts w:asciiTheme="majorHAnsi" w:hAnsiTheme="majorHAnsi"/>
          <w:bCs/>
          <w:sz w:val="28"/>
          <w:szCs w:val="28"/>
          <w:lang w:val="en-US"/>
        </w:rPr>
        <w:t>Donation Date: Date of the blood donation.</w:t>
      </w:r>
    </w:p>
    <w:p w14:paraId="6D03A382" w14:textId="77777777" w:rsidR="008008EB" w:rsidRDefault="00ED1454">
      <w:pPr>
        <w:autoSpaceDE w:val="0"/>
        <w:autoSpaceDN w:val="0"/>
        <w:adjustRightInd w:val="0"/>
        <w:ind w:left="720" w:firstLine="720"/>
        <w:jc w:val="both"/>
        <w:rPr>
          <w:rFonts w:asciiTheme="majorHAnsi" w:hAnsiTheme="majorHAnsi"/>
          <w:bCs/>
          <w:sz w:val="28"/>
          <w:szCs w:val="28"/>
          <w:lang w:val="en-US"/>
        </w:rPr>
      </w:pPr>
      <w:r>
        <w:rPr>
          <w:rFonts w:asciiTheme="majorHAnsi" w:hAnsiTheme="majorHAnsi"/>
          <w:bCs/>
          <w:sz w:val="28"/>
          <w:szCs w:val="28"/>
          <w:lang w:val="en-US"/>
        </w:rPr>
        <w:t>Donation Time: Time of the blood donation.</w:t>
      </w:r>
    </w:p>
    <w:p w14:paraId="6D03A383" w14:textId="77777777" w:rsidR="008008EB" w:rsidRDefault="00ED1454">
      <w:pPr>
        <w:autoSpaceDE w:val="0"/>
        <w:autoSpaceDN w:val="0"/>
        <w:adjustRightInd w:val="0"/>
        <w:ind w:left="720" w:firstLine="720"/>
        <w:jc w:val="both"/>
        <w:rPr>
          <w:rFonts w:asciiTheme="majorHAnsi" w:hAnsiTheme="majorHAnsi"/>
          <w:bCs/>
          <w:sz w:val="28"/>
          <w:szCs w:val="28"/>
          <w:lang w:val="en-US"/>
        </w:rPr>
      </w:pPr>
      <w:r>
        <w:rPr>
          <w:rFonts w:asciiTheme="majorHAnsi" w:hAnsiTheme="majorHAnsi"/>
          <w:bCs/>
          <w:sz w:val="28"/>
          <w:szCs w:val="28"/>
          <w:lang w:val="en-US"/>
        </w:rPr>
        <w:t>Quantity: The number of units of blood donated (bottles).</w:t>
      </w:r>
    </w:p>
    <w:p w14:paraId="6D03A384" w14:textId="77777777" w:rsidR="008008EB" w:rsidRDefault="008008EB">
      <w:pPr>
        <w:autoSpaceDE w:val="0"/>
        <w:autoSpaceDN w:val="0"/>
        <w:adjustRightInd w:val="0"/>
        <w:ind w:firstLine="720"/>
        <w:jc w:val="both"/>
        <w:rPr>
          <w:rFonts w:asciiTheme="majorHAnsi" w:hAnsiTheme="majorHAnsi"/>
          <w:bCs/>
          <w:sz w:val="28"/>
          <w:szCs w:val="28"/>
          <w:lang w:val="en-US"/>
        </w:rPr>
      </w:pPr>
    </w:p>
    <w:p w14:paraId="6D03A385" w14:textId="77777777" w:rsidR="008008EB" w:rsidRDefault="00ED1454">
      <w:pPr>
        <w:autoSpaceDE w:val="0"/>
        <w:autoSpaceDN w:val="0"/>
        <w:adjustRightInd w:val="0"/>
        <w:jc w:val="both"/>
        <w:rPr>
          <w:rFonts w:asciiTheme="majorHAnsi" w:hAnsiTheme="majorHAnsi"/>
          <w:b/>
          <w:sz w:val="32"/>
          <w:szCs w:val="32"/>
          <w:lang w:val="en-US"/>
        </w:rPr>
      </w:pPr>
      <w:r>
        <w:rPr>
          <w:rFonts w:asciiTheme="majorHAnsi" w:hAnsiTheme="majorHAnsi"/>
          <w:b/>
          <w:sz w:val="32"/>
          <w:szCs w:val="32"/>
          <w:lang w:val="en-US"/>
        </w:rPr>
        <w:t>System Feature 4: Blood Receipt Recording</w:t>
      </w:r>
    </w:p>
    <w:p w14:paraId="6D03A386" w14:textId="77777777" w:rsidR="008008EB" w:rsidRDefault="008008EB">
      <w:pPr>
        <w:autoSpaceDE w:val="0"/>
        <w:autoSpaceDN w:val="0"/>
        <w:adjustRightInd w:val="0"/>
        <w:jc w:val="both"/>
        <w:rPr>
          <w:rFonts w:asciiTheme="majorHAnsi" w:hAnsiTheme="majorHAnsi"/>
          <w:bCs/>
          <w:sz w:val="28"/>
          <w:szCs w:val="28"/>
          <w:lang w:val="en-US"/>
        </w:rPr>
      </w:pPr>
    </w:p>
    <w:p w14:paraId="6D03A387" w14:textId="77777777" w:rsidR="008008EB" w:rsidRDefault="00ED1454">
      <w:pPr>
        <w:autoSpaceDE w:val="0"/>
        <w:autoSpaceDN w:val="0"/>
        <w:adjustRightInd w:val="0"/>
        <w:jc w:val="both"/>
        <w:rPr>
          <w:rFonts w:asciiTheme="majorHAnsi" w:hAnsiTheme="majorHAnsi"/>
          <w:bCs/>
          <w:sz w:val="28"/>
          <w:szCs w:val="28"/>
          <w:lang w:val="en-US"/>
        </w:rPr>
      </w:pPr>
      <w:r>
        <w:rPr>
          <w:rFonts w:asciiTheme="majorHAnsi" w:hAnsiTheme="majorHAnsi"/>
          <w:b/>
          <w:sz w:val="28"/>
          <w:szCs w:val="28"/>
          <w:lang w:val="en-US"/>
        </w:rPr>
        <w:t xml:space="preserve">Description: </w:t>
      </w:r>
      <w:r>
        <w:rPr>
          <w:rFonts w:asciiTheme="majorHAnsi" w:hAnsiTheme="majorHAnsi"/>
          <w:bCs/>
          <w:sz w:val="28"/>
          <w:szCs w:val="28"/>
          <w:lang w:val="en-US"/>
        </w:rPr>
        <w:t>This feature documents blood receipt details.</w:t>
      </w:r>
    </w:p>
    <w:p w14:paraId="6D03A388" w14:textId="77777777" w:rsidR="008008EB" w:rsidRDefault="00ED1454">
      <w:pPr>
        <w:autoSpaceDE w:val="0"/>
        <w:autoSpaceDN w:val="0"/>
        <w:adjustRightInd w:val="0"/>
        <w:jc w:val="both"/>
        <w:rPr>
          <w:rFonts w:asciiTheme="majorHAnsi" w:hAnsiTheme="majorHAnsi"/>
          <w:b/>
          <w:sz w:val="28"/>
          <w:szCs w:val="28"/>
          <w:lang w:val="en-US"/>
        </w:rPr>
      </w:pPr>
      <w:r>
        <w:rPr>
          <w:rFonts w:asciiTheme="majorHAnsi" w:hAnsiTheme="majorHAnsi"/>
          <w:b/>
          <w:sz w:val="28"/>
          <w:szCs w:val="28"/>
          <w:lang w:val="en-US"/>
        </w:rPr>
        <w:t>Functional Requirement:</w:t>
      </w:r>
    </w:p>
    <w:p w14:paraId="6D03A389" w14:textId="77777777" w:rsidR="008008EB" w:rsidRDefault="00ED1454">
      <w:pPr>
        <w:autoSpaceDE w:val="0"/>
        <w:autoSpaceDN w:val="0"/>
        <w:adjustRightInd w:val="0"/>
        <w:ind w:firstLine="720"/>
        <w:jc w:val="both"/>
        <w:rPr>
          <w:rFonts w:asciiTheme="majorHAnsi" w:hAnsiTheme="majorHAnsi"/>
          <w:bCs/>
          <w:sz w:val="28"/>
          <w:szCs w:val="28"/>
          <w:lang w:val="en-US"/>
        </w:rPr>
      </w:pPr>
      <w:r>
        <w:rPr>
          <w:rFonts w:asciiTheme="majorHAnsi" w:hAnsiTheme="majorHAnsi"/>
          <w:b/>
          <w:sz w:val="28"/>
          <w:szCs w:val="28"/>
          <w:lang w:val="en-US"/>
        </w:rPr>
        <w:t>Entities Involved:</w:t>
      </w:r>
      <w:r>
        <w:rPr>
          <w:rFonts w:asciiTheme="majorHAnsi" w:hAnsiTheme="majorHAnsi"/>
          <w:bCs/>
          <w:sz w:val="28"/>
          <w:szCs w:val="28"/>
          <w:lang w:val="en-US"/>
        </w:rPr>
        <w:t xml:space="preserve"> Receiver, Hospital Staff</w:t>
      </w:r>
    </w:p>
    <w:p w14:paraId="6D03A38A" w14:textId="77777777" w:rsidR="008008EB" w:rsidRDefault="00ED1454">
      <w:pPr>
        <w:autoSpaceDE w:val="0"/>
        <w:autoSpaceDN w:val="0"/>
        <w:adjustRightInd w:val="0"/>
        <w:ind w:firstLine="720"/>
        <w:jc w:val="both"/>
        <w:rPr>
          <w:rFonts w:asciiTheme="majorHAnsi" w:hAnsiTheme="majorHAnsi"/>
          <w:bCs/>
          <w:sz w:val="28"/>
          <w:szCs w:val="28"/>
          <w:lang w:val="en-US"/>
        </w:rPr>
      </w:pPr>
      <w:r>
        <w:rPr>
          <w:rFonts w:asciiTheme="majorHAnsi" w:hAnsiTheme="majorHAnsi"/>
          <w:b/>
          <w:sz w:val="28"/>
          <w:szCs w:val="28"/>
          <w:lang w:val="en-US"/>
        </w:rPr>
        <w:t>Inputs Required:</w:t>
      </w:r>
    </w:p>
    <w:p w14:paraId="6D03A38B" w14:textId="77777777" w:rsidR="008008EB" w:rsidRDefault="00ED1454">
      <w:pPr>
        <w:autoSpaceDE w:val="0"/>
        <w:autoSpaceDN w:val="0"/>
        <w:adjustRightInd w:val="0"/>
        <w:ind w:left="720" w:firstLine="720"/>
        <w:jc w:val="both"/>
        <w:rPr>
          <w:rFonts w:asciiTheme="majorHAnsi" w:hAnsiTheme="majorHAnsi"/>
          <w:bCs/>
          <w:sz w:val="28"/>
          <w:szCs w:val="28"/>
          <w:lang w:val="en-US"/>
        </w:rPr>
      </w:pPr>
      <w:r>
        <w:rPr>
          <w:rFonts w:asciiTheme="majorHAnsi" w:hAnsiTheme="majorHAnsi"/>
          <w:bCs/>
          <w:sz w:val="28"/>
          <w:szCs w:val="28"/>
          <w:lang w:val="en-US"/>
        </w:rPr>
        <w:t>Unique Person ID: A unique identifier for each recipient.</w:t>
      </w:r>
    </w:p>
    <w:p w14:paraId="6D03A38C" w14:textId="77777777" w:rsidR="008008EB" w:rsidRDefault="00ED1454">
      <w:pPr>
        <w:autoSpaceDE w:val="0"/>
        <w:autoSpaceDN w:val="0"/>
        <w:adjustRightInd w:val="0"/>
        <w:ind w:left="720" w:firstLine="720"/>
        <w:jc w:val="both"/>
        <w:rPr>
          <w:rFonts w:asciiTheme="majorHAnsi" w:hAnsiTheme="majorHAnsi"/>
          <w:bCs/>
          <w:sz w:val="28"/>
          <w:szCs w:val="28"/>
          <w:lang w:val="en-US"/>
        </w:rPr>
      </w:pPr>
      <w:r>
        <w:rPr>
          <w:rFonts w:asciiTheme="majorHAnsi" w:hAnsiTheme="majorHAnsi"/>
          <w:bCs/>
          <w:sz w:val="28"/>
          <w:szCs w:val="28"/>
          <w:lang w:val="en-US"/>
        </w:rPr>
        <w:t>Receipt Date: Date of blood receipt.</w:t>
      </w:r>
    </w:p>
    <w:p w14:paraId="6D03A38D" w14:textId="77777777" w:rsidR="008008EB" w:rsidRDefault="00ED1454">
      <w:pPr>
        <w:autoSpaceDE w:val="0"/>
        <w:autoSpaceDN w:val="0"/>
        <w:adjustRightInd w:val="0"/>
        <w:ind w:left="720" w:firstLine="720"/>
        <w:jc w:val="both"/>
        <w:rPr>
          <w:rFonts w:asciiTheme="majorHAnsi" w:hAnsiTheme="majorHAnsi"/>
          <w:bCs/>
          <w:sz w:val="28"/>
          <w:szCs w:val="28"/>
          <w:lang w:val="en-US"/>
        </w:rPr>
      </w:pPr>
      <w:r>
        <w:rPr>
          <w:rFonts w:asciiTheme="majorHAnsi" w:hAnsiTheme="majorHAnsi"/>
          <w:bCs/>
          <w:sz w:val="28"/>
          <w:szCs w:val="28"/>
          <w:lang w:val="en-US"/>
        </w:rPr>
        <w:t>Receipt Time: Time of blood receipt.</w:t>
      </w:r>
    </w:p>
    <w:p w14:paraId="6D03A38E" w14:textId="77777777" w:rsidR="008008EB" w:rsidRDefault="00ED1454">
      <w:pPr>
        <w:autoSpaceDE w:val="0"/>
        <w:autoSpaceDN w:val="0"/>
        <w:adjustRightInd w:val="0"/>
        <w:ind w:left="720" w:firstLine="720"/>
        <w:jc w:val="both"/>
        <w:rPr>
          <w:rFonts w:asciiTheme="majorHAnsi" w:hAnsiTheme="majorHAnsi"/>
          <w:bCs/>
          <w:sz w:val="28"/>
          <w:szCs w:val="28"/>
          <w:lang w:val="en-US"/>
        </w:rPr>
      </w:pPr>
      <w:r>
        <w:rPr>
          <w:rFonts w:asciiTheme="majorHAnsi" w:hAnsiTheme="majorHAnsi"/>
          <w:bCs/>
          <w:sz w:val="28"/>
          <w:szCs w:val="28"/>
          <w:lang w:val="en-US"/>
        </w:rPr>
        <w:t>Quantity: The number of units of blood received (bottles).</w:t>
      </w:r>
    </w:p>
    <w:p w14:paraId="6D03A38F" w14:textId="77777777" w:rsidR="008008EB" w:rsidRDefault="00ED1454">
      <w:pPr>
        <w:autoSpaceDE w:val="0"/>
        <w:autoSpaceDN w:val="0"/>
        <w:adjustRightInd w:val="0"/>
        <w:ind w:left="720" w:firstLine="720"/>
        <w:jc w:val="both"/>
        <w:rPr>
          <w:rFonts w:asciiTheme="majorHAnsi" w:hAnsiTheme="majorHAnsi"/>
          <w:bCs/>
          <w:sz w:val="28"/>
          <w:szCs w:val="28"/>
          <w:lang w:val="en-US"/>
        </w:rPr>
      </w:pPr>
      <w:r>
        <w:rPr>
          <w:rFonts w:asciiTheme="majorHAnsi" w:hAnsiTheme="majorHAnsi"/>
          <w:bCs/>
          <w:sz w:val="28"/>
          <w:szCs w:val="28"/>
          <w:lang w:val="en-US"/>
        </w:rPr>
        <w:t>Hospital Name: Name of the receiving hospital.</w:t>
      </w:r>
    </w:p>
    <w:p w14:paraId="6D03A390" w14:textId="77777777" w:rsidR="008008EB" w:rsidRDefault="008008EB">
      <w:pPr>
        <w:autoSpaceDE w:val="0"/>
        <w:autoSpaceDN w:val="0"/>
        <w:adjustRightInd w:val="0"/>
        <w:jc w:val="both"/>
        <w:rPr>
          <w:rFonts w:asciiTheme="majorHAnsi" w:hAnsiTheme="majorHAnsi"/>
          <w:bCs/>
          <w:sz w:val="28"/>
          <w:szCs w:val="28"/>
          <w:lang w:val="en-US"/>
        </w:rPr>
      </w:pPr>
    </w:p>
    <w:p w14:paraId="6D03A391" w14:textId="77777777" w:rsidR="008008EB" w:rsidRDefault="00ED1454">
      <w:pPr>
        <w:autoSpaceDE w:val="0"/>
        <w:autoSpaceDN w:val="0"/>
        <w:adjustRightInd w:val="0"/>
        <w:jc w:val="both"/>
        <w:rPr>
          <w:rFonts w:asciiTheme="majorHAnsi" w:hAnsiTheme="majorHAnsi"/>
          <w:b/>
          <w:sz w:val="32"/>
          <w:szCs w:val="32"/>
          <w:lang w:val="en-US"/>
        </w:rPr>
      </w:pPr>
      <w:r>
        <w:rPr>
          <w:rFonts w:asciiTheme="majorHAnsi" w:hAnsiTheme="majorHAnsi"/>
          <w:b/>
          <w:sz w:val="32"/>
          <w:szCs w:val="32"/>
          <w:lang w:val="en-US"/>
        </w:rPr>
        <w:t>System Feature 5: Real-time Blood Stock Monitoring</w:t>
      </w:r>
    </w:p>
    <w:p w14:paraId="6D03A392" w14:textId="77777777" w:rsidR="008008EB" w:rsidRDefault="008008EB">
      <w:pPr>
        <w:autoSpaceDE w:val="0"/>
        <w:autoSpaceDN w:val="0"/>
        <w:adjustRightInd w:val="0"/>
        <w:jc w:val="both"/>
        <w:rPr>
          <w:rFonts w:asciiTheme="majorHAnsi" w:hAnsiTheme="majorHAnsi"/>
          <w:bCs/>
          <w:sz w:val="28"/>
          <w:szCs w:val="28"/>
          <w:lang w:val="en-US"/>
        </w:rPr>
      </w:pPr>
    </w:p>
    <w:p w14:paraId="6D03A393" w14:textId="77777777" w:rsidR="008008EB" w:rsidRDefault="00ED1454">
      <w:pPr>
        <w:autoSpaceDE w:val="0"/>
        <w:autoSpaceDN w:val="0"/>
        <w:adjustRightInd w:val="0"/>
        <w:jc w:val="both"/>
        <w:rPr>
          <w:rFonts w:asciiTheme="majorHAnsi" w:hAnsiTheme="majorHAnsi"/>
          <w:bCs/>
          <w:sz w:val="28"/>
          <w:szCs w:val="28"/>
          <w:lang w:val="en-US"/>
        </w:rPr>
      </w:pPr>
      <w:r>
        <w:rPr>
          <w:rFonts w:asciiTheme="majorHAnsi" w:hAnsiTheme="majorHAnsi"/>
          <w:b/>
          <w:sz w:val="28"/>
          <w:szCs w:val="28"/>
          <w:lang w:val="en-US"/>
        </w:rPr>
        <w:t>Description</w:t>
      </w:r>
      <w:r>
        <w:rPr>
          <w:rFonts w:asciiTheme="majorHAnsi" w:hAnsiTheme="majorHAnsi"/>
          <w:bCs/>
          <w:sz w:val="28"/>
          <w:szCs w:val="28"/>
          <w:lang w:val="en-US"/>
        </w:rPr>
        <w:t>: This feature provides real-time monitoring of blood stock levels.</w:t>
      </w:r>
    </w:p>
    <w:p w14:paraId="6D03A394" w14:textId="77777777" w:rsidR="008008EB" w:rsidRDefault="00ED1454">
      <w:pPr>
        <w:autoSpaceDE w:val="0"/>
        <w:autoSpaceDN w:val="0"/>
        <w:adjustRightInd w:val="0"/>
        <w:jc w:val="both"/>
        <w:rPr>
          <w:rFonts w:asciiTheme="majorHAnsi" w:hAnsiTheme="majorHAnsi"/>
          <w:b/>
          <w:sz w:val="28"/>
          <w:szCs w:val="28"/>
          <w:lang w:val="en-US"/>
        </w:rPr>
      </w:pPr>
      <w:r>
        <w:rPr>
          <w:rFonts w:asciiTheme="majorHAnsi" w:hAnsiTheme="majorHAnsi"/>
          <w:b/>
          <w:sz w:val="28"/>
          <w:szCs w:val="28"/>
          <w:lang w:val="en-US"/>
        </w:rPr>
        <w:t>Functional Requirement:</w:t>
      </w:r>
    </w:p>
    <w:p w14:paraId="6D03A395" w14:textId="77777777" w:rsidR="008008EB" w:rsidRDefault="00ED1454">
      <w:pPr>
        <w:autoSpaceDE w:val="0"/>
        <w:autoSpaceDN w:val="0"/>
        <w:adjustRightInd w:val="0"/>
        <w:ind w:firstLine="720"/>
        <w:jc w:val="both"/>
        <w:rPr>
          <w:rFonts w:asciiTheme="majorHAnsi" w:hAnsiTheme="majorHAnsi"/>
          <w:bCs/>
          <w:sz w:val="28"/>
          <w:szCs w:val="28"/>
          <w:lang w:val="en-US"/>
        </w:rPr>
      </w:pPr>
      <w:r>
        <w:rPr>
          <w:rFonts w:asciiTheme="majorHAnsi" w:hAnsiTheme="majorHAnsi"/>
          <w:b/>
          <w:sz w:val="28"/>
          <w:szCs w:val="28"/>
          <w:lang w:val="en-US"/>
        </w:rPr>
        <w:t>Entities Involved</w:t>
      </w:r>
      <w:r>
        <w:rPr>
          <w:rFonts w:asciiTheme="majorHAnsi" w:hAnsiTheme="majorHAnsi"/>
          <w:bCs/>
          <w:sz w:val="28"/>
          <w:szCs w:val="28"/>
          <w:lang w:val="en-US"/>
        </w:rPr>
        <w:t>: Blood Bank Staff</w:t>
      </w:r>
    </w:p>
    <w:p w14:paraId="6D03A396" w14:textId="77777777" w:rsidR="008008EB" w:rsidRDefault="00ED1454">
      <w:pPr>
        <w:autoSpaceDE w:val="0"/>
        <w:autoSpaceDN w:val="0"/>
        <w:adjustRightInd w:val="0"/>
        <w:ind w:firstLine="720"/>
        <w:jc w:val="both"/>
        <w:rPr>
          <w:rFonts w:asciiTheme="majorHAnsi" w:hAnsiTheme="majorHAnsi"/>
          <w:bCs/>
          <w:sz w:val="28"/>
          <w:szCs w:val="28"/>
          <w:lang w:val="en-US"/>
        </w:rPr>
      </w:pPr>
      <w:r>
        <w:rPr>
          <w:rFonts w:asciiTheme="majorHAnsi" w:hAnsiTheme="majorHAnsi"/>
          <w:b/>
          <w:sz w:val="28"/>
          <w:szCs w:val="28"/>
          <w:lang w:val="en-US"/>
        </w:rPr>
        <w:t>Inputs Required:</w:t>
      </w:r>
    </w:p>
    <w:p w14:paraId="6D03A397" w14:textId="77777777" w:rsidR="008008EB" w:rsidRDefault="00ED1454">
      <w:pPr>
        <w:autoSpaceDE w:val="0"/>
        <w:autoSpaceDN w:val="0"/>
        <w:adjustRightInd w:val="0"/>
        <w:ind w:left="720" w:firstLine="720"/>
        <w:jc w:val="both"/>
        <w:rPr>
          <w:rFonts w:asciiTheme="majorHAnsi" w:hAnsiTheme="majorHAnsi"/>
          <w:bCs/>
          <w:sz w:val="28"/>
          <w:szCs w:val="28"/>
          <w:lang w:val="en-US"/>
        </w:rPr>
      </w:pPr>
      <w:r>
        <w:rPr>
          <w:rFonts w:asciiTheme="majorHAnsi" w:hAnsiTheme="majorHAnsi"/>
          <w:bCs/>
          <w:sz w:val="28"/>
          <w:szCs w:val="28"/>
          <w:lang w:val="en-US"/>
        </w:rPr>
        <w:t xml:space="preserve">Blood Group Name: Name of the blood group for which stock levels </w:t>
      </w:r>
      <w:r>
        <w:rPr>
          <w:rFonts w:asciiTheme="majorHAnsi" w:hAnsiTheme="majorHAnsi"/>
          <w:bCs/>
          <w:sz w:val="28"/>
          <w:szCs w:val="28"/>
          <w:lang w:val="en-US"/>
        </w:rPr>
        <w:tab/>
        <w:t>are checked.</w:t>
      </w:r>
    </w:p>
    <w:p w14:paraId="6D03A398" w14:textId="77777777" w:rsidR="008008EB" w:rsidRDefault="008008EB">
      <w:pPr>
        <w:autoSpaceDE w:val="0"/>
        <w:autoSpaceDN w:val="0"/>
        <w:adjustRightInd w:val="0"/>
        <w:ind w:firstLine="720"/>
        <w:jc w:val="both"/>
        <w:rPr>
          <w:rFonts w:asciiTheme="majorHAnsi" w:hAnsiTheme="majorHAnsi"/>
          <w:bCs/>
          <w:sz w:val="32"/>
          <w:szCs w:val="32"/>
          <w:lang w:val="en-US"/>
        </w:rPr>
      </w:pPr>
    </w:p>
    <w:p w14:paraId="6D03A399" w14:textId="77777777" w:rsidR="008008EB" w:rsidRDefault="008008EB">
      <w:pPr>
        <w:autoSpaceDE w:val="0"/>
        <w:autoSpaceDN w:val="0"/>
        <w:adjustRightInd w:val="0"/>
        <w:jc w:val="both"/>
        <w:rPr>
          <w:rFonts w:asciiTheme="majorHAnsi" w:hAnsiTheme="majorHAnsi"/>
          <w:bCs/>
          <w:sz w:val="24"/>
          <w:szCs w:val="24"/>
          <w:lang w:val="en-US"/>
        </w:rPr>
      </w:pPr>
    </w:p>
    <w:p w14:paraId="6D03A39A" w14:textId="77777777" w:rsidR="008008EB" w:rsidRDefault="008008EB">
      <w:pPr>
        <w:autoSpaceDE w:val="0"/>
        <w:autoSpaceDN w:val="0"/>
        <w:adjustRightInd w:val="0"/>
        <w:jc w:val="both"/>
        <w:rPr>
          <w:rFonts w:asciiTheme="majorHAnsi" w:hAnsiTheme="majorHAnsi"/>
          <w:bCs/>
          <w:sz w:val="28"/>
          <w:szCs w:val="28"/>
          <w:lang w:val="en-US"/>
        </w:rPr>
      </w:pPr>
    </w:p>
    <w:p w14:paraId="6D03A39B" w14:textId="77777777" w:rsidR="008008EB" w:rsidRDefault="008008EB">
      <w:pPr>
        <w:rPr>
          <w:rFonts w:asciiTheme="majorHAnsi" w:hAnsiTheme="majorHAnsi"/>
          <w:b/>
          <w:bCs/>
          <w:sz w:val="36"/>
          <w:szCs w:val="36"/>
          <w:lang w:val="en-US"/>
        </w:rPr>
      </w:pPr>
    </w:p>
    <w:p w14:paraId="6D03A39C" w14:textId="77777777" w:rsidR="008008EB" w:rsidRDefault="00ED1454">
      <w:pPr>
        <w:rPr>
          <w:rFonts w:asciiTheme="majorHAnsi" w:hAnsiTheme="majorHAnsi"/>
          <w:b/>
          <w:bCs/>
          <w:sz w:val="40"/>
          <w:szCs w:val="40"/>
          <w:lang w:val="en-US"/>
        </w:rPr>
      </w:pPr>
      <w:r>
        <w:rPr>
          <w:rFonts w:asciiTheme="majorHAnsi" w:hAnsiTheme="majorHAnsi"/>
          <w:b/>
          <w:bCs/>
          <w:sz w:val="40"/>
          <w:szCs w:val="40"/>
          <w:lang w:val="en-US"/>
        </w:rPr>
        <w:t xml:space="preserve">   </w:t>
      </w:r>
      <w:r>
        <w:rPr>
          <w:rFonts w:asciiTheme="majorHAnsi" w:hAnsiTheme="majorHAnsi"/>
          <w:b/>
          <w:bCs/>
          <w:sz w:val="40"/>
          <w:szCs w:val="40"/>
          <w:lang w:val="en-US"/>
        </w:rPr>
        <w:tab/>
      </w:r>
      <w:r>
        <w:rPr>
          <w:rFonts w:asciiTheme="majorHAnsi" w:hAnsiTheme="majorHAnsi"/>
          <w:b/>
          <w:bCs/>
          <w:sz w:val="40"/>
          <w:szCs w:val="40"/>
          <w:lang w:val="en-US"/>
        </w:rPr>
        <w:tab/>
      </w:r>
      <w:r>
        <w:rPr>
          <w:rFonts w:asciiTheme="majorHAnsi" w:hAnsiTheme="majorHAnsi"/>
          <w:b/>
          <w:bCs/>
          <w:sz w:val="40"/>
          <w:szCs w:val="40"/>
          <w:lang w:val="en-US"/>
        </w:rPr>
        <w:tab/>
      </w:r>
      <w:r>
        <w:rPr>
          <w:rFonts w:asciiTheme="majorHAnsi" w:hAnsiTheme="majorHAnsi"/>
          <w:b/>
          <w:bCs/>
          <w:sz w:val="40"/>
          <w:szCs w:val="40"/>
          <w:lang w:val="en-US"/>
        </w:rPr>
        <w:tab/>
      </w:r>
      <w:r>
        <w:rPr>
          <w:rFonts w:asciiTheme="majorHAnsi" w:hAnsiTheme="majorHAnsi"/>
          <w:b/>
          <w:bCs/>
          <w:sz w:val="40"/>
          <w:szCs w:val="40"/>
          <w:lang w:val="en-US"/>
        </w:rPr>
        <w:tab/>
        <w:t>Thank You</w:t>
      </w:r>
    </w:p>
    <w:p w14:paraId="6D03A39D" w14:textId="77777777" w:rsidR="008008EB" w:rsidRDefault="00ED1454">
      <w:pPr>
        <w:rPr>
          <w:rFonts w:asciiTheme="majorHAnsi" w:hAnsiTheme="majorHAnsi"/>
          <w:b/>
          <w:bCs/>
          <w:sz w:val="40"/>
          <w:szCs w:val="40"/>
          <w:lang w:val="en-US"/>
        </w:rPr>
      </w:pPr>
      <w:r>
        <w:rPr>
          <w:rFonts w:asciiTheme="majorHAnsi" w:hAnsiTheme="majorHAnsi"/>
          <w:b/>
          <w:bCs/>
          <w:sz w:val="40"/>
          <w:szCs w:val="40"/>
          <w:lang w:val="en-US"/>
        </w:rPr>
        <w:t>----------------------------------------------------------------------------</w:t>
      </w:r>
    </w:p>
    <w:sectPr w:rsidR="008008EB">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547A5" w14:textId="77777777" w:rsidR="00085053" w:rsidRDefault="00085053">
      <w:pPr>
        <w:spacing w:line="240" w:lineRule="auto"/>
      </w:pPr>
      <w:r>
        <w:separator/>
      </w:r>
    </w:p>
  </w:endnote>
  <w:endnote w:type="continuationSeparator" w:id="0">
    <w:p w14:paraId="61EA808D" w14:textId="77777777" w:rsidR="00085053" w:rsidRDefault="000850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3A3A3" w14:textId="77777777" w:rsidR="008008EB" w:rsidRDefault="008008EB">
    <w:pPr>
      <w:tabs>
        <w:tab w:val="center" w:pos="4513"/>
        <w:tab w:val="center" w:pos="4680"/>
        <w:tab w:val="right" w:pos="9026"/>
        <w:tab w:val="right" w:pos="9360"/>
      </w:tabs>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C35E8" w14:textId="77777777" w:rsidR="00085053" w:rsidRDefault="00085053">
      <w:r>
        <w:separator/>
      </w:r>
    </w:p>
  </w:footnote>
  <w:footnote w:type="continuationSeparator" w:id="0">
    <w:p w14:paraId="66F0FE96" w14:textId="77777777" w:rsidR="00085053" w:rsidRDefault="000850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3A3A2" w14:textId="77777777" w:rsidR="008008EB" w:rsidRDefault="00ED1454">
    <w:pPr>
      <w:jc w:val="right"/>
      <w:rPr>
        <w:rFonts w:ascii="Calibri" w:hAnsi="Calibri" w:cs="Calibri"/>
        <w:sz w:val="18"/>
        <w:szCs w:val="18"/>
      </w:rPr>
    </w:pPr>
    <w:r>
      <w:rPr>
        <w:noProof/>
      </w:rPr>
      <w:drawing>
        <wp:inline distT="0" distB="0" distL="0" distR="0" wp14:anchorId="6D03A3A4" wp14:editId="6D03A3A5">
          <wp:extent cx="660400" cy="304800"/>
          <wp:effectExtent l="0" t="0" r="6350" b="0"/>
          <wp:docPr id="922564264" name="Picture 922564264"/>
          <wp:cNvGraphicFramePr/>
          <a:graphic xmlns:a="http://schemas.openxmlformats.org/drawingml/2006/main">
            <a:graphicData uri="http://schemas.openxmlformats.org/drawingml/2006/picture">
              <pic:pic xmlns:pic="http://schemas.openxmlformats.org/drawingml/2006/picture">
                <pic:nvPicPr>
                  <pic:cNvPr id="922564264" name="Picture 922564264"/>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660400" cy="304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919D5B"/>
    <w:multiLevelType w:val="singleLevel"/>
    <w:tmpl w:val="83919D5B"/>
    <w:lvl w:ilvl="0">
      <w:start w:val="1"/>
      <w:numFmt w:val="decimal"/>
      <w:suff w:val="space"/>
      <w:lvlText w:val="%1."/>
      <w:lvlJc w:val="left"/>
    </w:lvl>
  </w:abstractNum>
  <w:abstractNum w:abstractNumId="1" w15:restartNumberingAfterBreak="0">
    <w:nsid w:val="D8F05914"/>
    <w:multiLevelType w:val="singleLevel"/>
    <w:tmpl w:val="D8F05914"/>
    <w:lvl w:ilvl="0">
      <w:start w:val="1"/>
      <w:numFmt w:val="decimal"/>
      <w:suff w:val="space"/>
      <w:lvlText w:val="%1."/>
      <w:lvlJc w:val="left"/>
    </w:lvl>
  </w:abstractNum>
  <w:abstractNum w:abstractNumId="2" w15:restartNumberingAfterBreak="0">
    <w:nsid w:val="0D49165D"/>
    <w:multiLevelType w:val="singleLevel"/>
    <w:tmpl w:val="0D49165D"/>
    <w:lvl w:ilvl="0">
      <w:start w:val="1"/>
      <w:numFmt w:val="decimal"/>
      <w:lvlText w:val="%1."/>
      <w:lvlJc w:val="left"/>
      <w:pPr>
        <w:tabs>
          <w:tab w:val="left" w:pos="312"/>
        </w:tabs>
      </w:pPr>
    </w:lvl>
  </w:abstractNum>
  <w:abstractNum w:abstractNumId="3" w15:restartNumberingAfterBreak="0">
    <w:nsid w:val="24C42A94"/>
    <w:multiLevelType w:val="multilevel"/>
    <w:tmpl w:val="24C42A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17449D3"/>
    <w:multiLevelType w:val="multilevel"/>
    <w:tmpl w:val="417449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3DB68C5"/>
    <w:multiLevelType w:val="singleLevel"/>
    <w:tmpl w:val="53DB68C5"/>
    <w:lvl w:ilvl="0">
      <w:start w:val="1"/>
      <w:numFmt w:val="decimal"/>
      <w:lvlText w:val="%1."/>
      <w:lvlJc w:val="left"/>
      <w:pPr>
        <w:tabs>
          <w:tab w:val="left" w:pos="312"/>
        </w:tabs>
      </w:pPr>
    </w:lvl>
  </w:abstractNum>
  <w:abstractNum w:abstractNumId="6" w15:restartNumberingAfterBreak="0">
    <w:nsid w:val="74DD1E34"/>
    <w:multiLevelType w:val="multilevel"/>
    <w:tmpl w:val="74DD1E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858EF20"/>
    <w:multiLevelType w:val="singleLevel"/>
    <w:tmpl w:val="7858EF20"/>
    <w:lvl w:ilvl="0">
      <w:start w:val="1"/>
      <w:numFmt w:val="decimal"/>
      <w:suff w:val="space"/>
      <w:lvlText w:val="%1."/>
      <w:lvlJc w:val="left"/>
      <w:rPr>
        <w:rFonts w:hint="default"/>
        <w:b/>
        <w:bCs/>
      </w:rPr>
    </w:lvl>
  </w:abstractNum>
  <w:num w:numId="1" w16cid:durableId="1785536417">
    <w:abstractNumId w:val="6"/>
  </w:num>
  <w:num w:numId="2" w16cid:durableId="396559089">
    <w:abstractNumId w:val="3"/>
  </w:num>
  <w:num w:numId="3" w16cid:durableId="1517764247">
    <w:abstractNumId w:val="4"/>
  </w:num>
  <w:num w:numId="4" w16cid:durableId="679695180">
    <w:abstractNumId w:val="5"/>
  </w:num>
  <w:num w:numId="5" w16cid:durableId="1049382591">
    <w:abstractNumId w:val="2"/>
  </w:num>
  <w:num w:numId="6" w16cid:durableId="923301189">
    <w:abstractNumId w:val="1"/>
  </w:num>
  <w:num w:numId="7" w16cid:durableId="129829165">
    <w:abstractNumId w:val="7"/>
  </w:num>
  <w:num w:numId="8" w16cid:durableId="2752164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ushagra">
    <w15:presenceInfo w15:providerId="None" w15:userId="Kushag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907"/>
    <w:rsid w:val="00000B48"/>
    <w:rsid w:val="00085053"/>
    <w:rsid w:val="001F0D67"/>
    <w:rsid w:val="00250453"/>
    <w:rsid w:val="003F16A8"/>
    <w:rsid w:val="003F3907"/>
    <w:rsid w:val="006D423C"/>
    <w:rsid w:val="008008EB"/>
    <w:rsid w:val="008265B5"/>
    <w:rsid w:val="008E22E1"/>
    <w:rsid w:val="008E4469"/>
    <w:rsid w:val="00964707"/>
    <w:rsid w:val="00B94015"/>
    <w:rsid w:val="00D17073"/>
    <w:rsid w:val="00D81181"/>
    <w:rsid w:val="00EA5D55"/>
    <w:rsid w:val="00ED1454"/>
    <w:rsid w:val="00FD39D2"/>
    <w:rsid w:val="2BED537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3A2E3"/>
  <w15:docId w15:val="{5950D697-F039-4CDE-9ADA-DAC50604F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e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line="240" w:lineRule="auto"/>
    </w:pPr>
  </w:style>
  <w:style w:type="paragraph" w:styleId="Header">
    <w:name w:val="header"/>
    <w:basedOn w:val="Normal"/>
    <w:link w:val="HeaderChar"/>
    <w:uiPriority w:val="99"/>
    <w:unhideWhenUsed/>
    <w:qFormat/>
    <w:pPr>
      <w:tabs>
        <w:tab w:val="center" w:pos="4513"/>
        <w:tab w:val="right" w:pos="9026"/>
      </w:tabs>
      <w:spacing w:line="240" w:lineRule="auto"/>
    </w:p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UsFqxig9920xB8i6EcDdQ76VyA==">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1068</Words>
  <Characters>6093</Characters>
  <Application>Microsoft Office Word</Application>
  <DocSecurity>0</DocSecurity>
  <Lines>50</Lines>
  <Paragraphs>14</Paragraphs>
  <ScaleCrop>false</ScaleCrop>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Trax</dc:creator>
  <cp:lastModifiedBy>Nagaveni gowda</cp:lastModifiedBy>
  <cp:revision>7</cp:revision>
  <dcterms:created xsi:type="dcterms:W3CDTF">2023-10-08T04:29:00Z</dcterms:created>
  <dcterms:modified xsi:type="dcterms:W3CDTF">2023-10-08T15:15:00Z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3BA8669AAB4647B8B1F933DD8AD018CA_12</vt:lpwstr>
  </property>
</Properties>
</file>